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E0E5A" w14:textId="3E9603F7" w:rsidR="00B71F19" w:rsidRPr="00391496" w:rsidRDefault="002F37E4" w:rsidP="00391496">
      <w:pPr>
        <w:spacing w:line="480" w:lineRule="auto"/>
        <w:rPr>
          <w:b/>
          <w:sz w:val="30"/>
          <w:szCs w:val="30"/>
        </w:rPr>
      </w:pPr>
      <w:bookmarkStart w:id="0" w:name="reproducible-research-is-really-fing-har"/>
      <w:bookmarkEnd w:id="0"/>
      <w:commentRangeStart w:id="1"/>
      <w:r w:rsidRPr="00391496">
        <w:rPr>
          <w:b/>
          <w:sz w:val="30"/>
          <w:szCs w:val="30"/>
        </w:rPr>
        <w:t>Reproduci</w:t>
      </w:r>
      <w:ins w:id="2" w:author="Kathryn Epstein" w:date="2018-02-24T11:26:00Z">
        <w:r w:rsidR="00CE0262">
          <w:rPr>
            <w:b/>
            <w:sz w:val="30"/>
            <w:szCs w:val="30"/>
          </w:rPr>
          <w:t>ng</w:t>
        </w:r>
      </w:ins>
      <w:del w:id="3" w:author="Kathryn Epstein" w:date="2018-02-24T11:26:00Z">
        <w:r w:rsidRPr="00391496" w:rsidDel="00CE0262">
          <w:rPr>
            <w:b/>
            <w:sz w:val="30"/>
            <w:szCs w:val="30"/>
          </w:rPr>
          <w:delText>ble</w:delText>
        </w:r>
      </w:del>
      <w:r w:rsidRPr="00391496">
        <w:rPr>
          <w:b/>
          <w:sz w:val="30"/>
          <w:szCs w:val="30"/>
        </w:rPr>
        <w:t xml:space="preserve"> </w:t>
      </w:r>
      <w:commentRangeEnd w:id="1"/>
      <w:r w:rsidR="00516A35">
        <w:rPr>
          <w:rStyle w:val="CommentReference"/>
        </w:rPr>
        <w:commentReference w:id="1"/>
      </w:r>
      <w:r w:rsidRPr="00391496">
        <w:rPr>
          <w:b/>
          <w:sz w:val="30"/>
          <w:szCs w:val="30"/>
        </w:rPr>
        <w:t>Research Is Really F#$%</w:t>
      </w:r>
      <w:proofErr w:type="spellStart"/>
      <w:r w:rsidRPr="00391496">
        <w:rPr>
          <w:b/>
          <w:sz w:val="30"/>
          <w:szCs w:val="30"/>
        </w:rPr>
        <w:t>ing</w:t>
      </w:r>
      <w:proofErr w:type="spellEnd"/>
      <w:r w:rsidRPr="00391496">
        <w:rPr>
          <w:b/>
          <w:sz w:val="30"/>
          <w:szCs w:val="30"/>
        </w:rPr>
        <w:t xml:space="preserve"> Hard</w:t>
      </w:r>
    </w:p>
    <w:p w14:paraId="5CD95A66" w14:textId="77777777" w:rsidR="00B71F19" w:rsidRPr="00391496" w:rsidRDefault="002F37E4" w:rsidP="00391496">
      <w:pPr>
        <w:spacing w:line="480" w:lineRule="auto"/>
        <w:rPr>
          <w:sz w:val="22"/>
          <w:szCs w:val="22"/>
        </w:rPr>
      </w:pPr>
      <w:r w:rsidRPr="00391496">
        <w:rPr>
          <w:sz w:val="22"/>
          <w:szCs w:val="22"/>
        </w:rPr>
        <w:t xml:space="preserve"> Patrick D. Schloss</w:t>
      </w:r>
    </w:p>
    <w:p w14:paraId="196DF4BE" w14:textId="77777777" w:rsidR="00B71F19" w:rsidRPr="00391496" w:rsidRDefault="00B71F19" w:rsidP="00391496">
      <w:pPr>
        <w:spacing w:line="480" w:lineRule="auto"/>
        <w:rPr>
          <w:sz w:val="22"/>
          <w:szCs w:val="22"/>
        </w:rPr>
      </w:pPr>
    </w:p>
    <w:p w14:paraId="2A52CFE7" w14:textId="77777777" w:rsidR="00B71F19" w:rsidRPr="00391496" w:rsidRDefault="002F37E4" w:rsidP="00391496">
      <w:pPr>
        <w:spacing w:line="480" w:lineRule="auto"/>
        <w:rPr>
          <w:sz w:val="22"/>
          <w:szCs w:val="22"/>
        </w:rPr>
      </w:pPr>
      <m:oMath>
        <m:r>
          <w:rPr>
            <w:rFonts w:ascii="Cambria Math" w:hAnsi="Cambria Math"/>
            <w:sz w:val="22"/>
            <w:szCs w:val="22"/>
          </w:rPr>
          <m:t>†</m:t>
        </m:r>
      </m:oMath>
      <w:r w:rsidRPr="00391496">
        <w:rPr>
          <w:sz w:val="22"/>
          <w:szCs w:val="22"/>
        </w:rPr>
        <w:t xml:space="preserve"> </w:t>
      </w:r>
      <w:ins w:id="4" w:author="Kate" w:date="2018-02-22T11:48:00Z">
        <w:r w:rsidR="00DC7C93">
          <w:rPr>
            <w:sz w:val="22"/>
            <w:szCs w:val="22"/>
          </w:rPr>
          <w:t xml:space="preserve">Address </w:t>
        </w:r>
      </w:ins>
      <w:del w:id="5" w:author="Kate" w:date="2018-02-22T11:48:00Z">
        <w:r w:rsidRPr="00391496" w:rsidDel="00DC7C93">
          <w:rPr>
            <w:sz w:val="22"/>
            <w:szCs w:val="22"/>
          </w:rPr>
          <w:delText xml:space="preserve">To whom </w:delText>
        </w:r>
      </w:del>
      <w:ins w:id="6" w:author="Kate" w:date="2018-02-22T11:48:00Z">
        <w:r w:rsidR="00DC7C93">
          <w:rPr>
            <w:sz w:val="22"/>
            <w:szCs w:val="22"/>
          </w:rPr>
          <w:t xml:space="preserve"> to </w:t>
        </w:r>
      </w:ins>
      <w:del w:id="7" w:author="Kate" w:date="2018-02-22T11:48:00Z">
        <w:r w:rsidRPr="00391496" w:rsidDel="00DC7C93">
          <w:rPr>
            <w:sz w:val="22"/>
            <w:szCs w:val="22"/>
          </w:rPr>
          <w:delText xml:space="preserve">correspondence should be addressed: </w:delText>
        </w:r>
      </w:del>
      <w:r w:rsidRPr="00391496">
        <w:rPr>
          <w:sz w:val="22"/>
          <w:szCs w:val="22"/>
        </w:rPr>
        <w:t>pschloss@umich.edu; Department of Microbiology and Immunology, University of Michigan, Ann Arbor, MI</w:t>
      </w:r>
    </w:p>
    <w:p w14:paraId="45FE9135" w14:textId="77777777" w:rsidR="00B71F19" w:rsidRDefault="00B71F19" w:rsidP="00391496">
      <w:pPr>
        <w:spacing w:line="480" w:lineRule="auto"/>
        <w:rPr>
          <w:sz w:val="22"/>
          <w:szCs w:val="22"/>
        </w:rPr>
      </w:pPr>
    </w:p>
    <w:p w14:paraId="5215723F" w14:textId="77777777" w:rsidR="00391496" w:rsidRDefault="00391496" w:rsidP="00391496">
      <w:pPr>
        <w:spacing w:line="480" w:lineRule="auto"/>
        <w:rPr>
          <w:sz w:val="22"/>
          <w:szCs w:val="22"/>
        </w:rPr>
      </w:pPr>
    </w:p>
    <w:p w14:paraId="1BCCCC7B" w14:textId="77777777" w:rsidR="00391496" w:rsidRDefault="00391496" w:rsidP="00391496">
      <w:pPr>
        <w:spacing w:line="480" w:lineRule="auto"/>
        <w:rPr>
          <w:sz w:val="22"/>
          <w:szCs w:val="22"/>
        </w:rPr>
      </w:pPr>
    </w:p>
    <w:p w14:paraId="1ACD4C40" w14:textId="77777777" w:rsidR="00391496" w:rsidRDefault="00391496" w:rsidP="00391496">
      <w:pPr>
        <w:spacing w:line="480" w:lineRule="auto"/>
        <w:rPr>
          <w:sz w:val="22"/>
          <w:szCs w:val="22"/>
        </w:rPr>
      </w:pPr>
    </w:p>
    <w:p w14:paraId="50F2E441" w14:textId="77777777" w:rsidR="00391496" w:rsidRDefault="00391496" w:rsidP="00391496">
      <w:pPr>
        <w:spacing w:line="480" w:lineRule="auto"/>
        <w:rPr>
          <w:sz w:val="22"/>
          <w:szCs w:val="22"/>
        </w:rPr>
      </w:pPr>
    </w:p>
    <w:p w14:paraId="112B6383" w14:textId="77777777" w:rsidR="00391496" w:rsidRDefault="00391496" w:rsidP="00391496">
      <w:pPr>
        <w:spacing w:line="480" w:lineRule="auto"/>
        <w:rPr>
          <w:sz w:val="22"/>
          <w:szCs w:val="22"/>
        </w:rPr>
      </w:pPr>
    </w:p>
    <w:p w14:paraId="48956085" w14:textId="77777777" w:rsidR="00391496" w:rsidRPr="00391496" w:rsidRDefault="00391496" w:rsidP="00391496">
      <w:pPr>
        <w:spacing w:line="480" w:lineRule="auto"/>
        <w:rPr>
          <w:sz w:val="22"/>
          <w:szCs w:val="22"/>
        </w:rPr>
      </w:pPr>
    </w:p>
    <w:p w14:paraId="25A4B68B" w14:textId="77777777" w:rsidR="00B71F19" w:rsidRPr="00391496" w:rsidRDefault="002F37E4" w:rsidP="00391496">
      <w:pPr>
        <w:spacing w:line="480" w:lineRule="auto"/>
        <w:rPr>
          <w:b/>
          <w:sz w:val="22"/>
          <w:szCs w:val="22"/>
        </w:rPr>
      </w:pPr>
      <w:r w:rsidRPr="00391496">
        <w:rPr>
          <w:b/>
          <w:sz w:val="22"/>
          <w:szCs w:val="22"/>
        </w:rPr>
        <w:t xml:space="preserve"> Perspective</w:t>
      </w:r>
    </w:p>
    <w:p w14:paraId="3AFBBF60" w14:textId="77777777" w:rsidR="00391496" w:rsidRPr="00391496" w:rsidRDefault="002F37E4" w:rsidP="00391496">
      <w:pPr>
        <w:spacing w:line="480" w:lineRule="auto"/>
        <w:rPr>
          <w:sz w:val="22"/>
          <w:szCs w:val="22"/>
        </w:rPr>
      </w:pPr>
      <w:r w:rsidRPr="00391496">
        <w:rPr>
          <w:sz w:val="22"/>
          <w:szCs w:val="22"/>
        </w:rPr>
        <w:t xml:space="preserve"> XXXX words plus XX r</w:t>
      </w:r>
      <w:r w:rsidR="00391496">
        <w:rPr>
          <w:sz w:val="22"/>
          <w:szCs w:val="22"/>
        </w:rPr>
        <w:t>eferences, X figures, and a XXX-</w:t>
      </w:r>
      <w:r w:rsidRPr="00391496">
        <w:rPr>
          <w:sz w:val="22"/>
          <w:szCs w:val="22"/>
        </w:rPr>
        <w:t>word abstract</w:t>
      </w:r>
      <w:bookmarkStart w:id="8" w:name="abstract"/>
      <w:bookmarkEnd w:id="8"/>
      <w:r w:rsidR="00391496">
        <w:rPr>
          <w:b/>
          <w:sz w:val="22"/>
          <w:szCs w:val="22"/>
        </w:rPr>
        <w:br w:type="page"/>
      </w:r>
    </w:p>
    <w:p w14:paraId="66E98749" w14:textId="77777777" w:rsidR="00F271E3" w:rsidRDefault="00F271E3" w:rsidP="00391496">
      <w:pPr>
        <w:spacing w:line="480" w:lineRule="auto"/>
        <w:rPr>
          <w:b/>
          <w:sz w:val="22"/>
          <w:szCs w:val="22"/>
        </w:rPr>
        <w:sectPr w:rsidR="00F271E3" w:rsidSect="00F271E3">
          <w:footerReference w:type="even" r:id="rId10"/>
          <w:footerReference w:type="default" r:id="rId11"/>
          <w:pgSz w:w="12240" w:h="15840"/>
          <w:pgMar w:top="1440" w:right="1440" w:bottom="1440" w:left="1440" w:header="720" w:footer="720" w:gutter="0"/>
          <w:lnNumType w:countBy="1" w:restart="continuous"/>
          <w:cols w:space="720"/>
          <w:vAlign w:val="center"/>
        </w:sectPr>
      </w:pPr>
    </w:p>
    <w:p w14:paraId="27F7EB50" w14:textId="77777777" w:rsidR="00B71F19" w:rsidRPr="00391496" w:rsidRDefault="002F37E4" w:rsidP="00391496">
      <w:pPr>
        <w:spacing w:line="480" w:lineRule="auto"/>
        <w:rPr>
          <w:b/>
          <w:sz w:val="22"/>
          <w:szCs w:val="22"/>
        </w:rPr>
      </w:pPr>
      <w:r w:rsidRPr="00391496">
        <w:rPr>
          <w:b/>
          <w:sz w:val="22"/>
          <w:szCs w:val="22"/>
        </w:rPr>
        <w:lastRenderedPageBreak/>
        <w:t>Abstract</w:t>
      </w:r>
    </w:p>
    <w:p w14:paraId="6D0B3633" w14:textId="3D37C61F" w:rsidR="00B71F19" w:rsidRPr="00391496" w:rsidRDefault="00DC7C93" w:rsidP="00391496">
      <w:pPr>
        <w:spacing w:line="480" w:lineRule="auto"/>
        <w:rPr>
          <w:sz w:val="22"/>
          <w:szCs w:val="22"/>
        </w:rPr>
      </w:pPr>
      <w:ins w:id="9" w:author="Kate" w:date="2018-02-22T11:48:00Z">
        <w:r>
          <w:rPr>
            <w:sz w:val="22"/>
            <w:szCs w:val="22"/>
          </w:rPr>
          <w:t xml:space="preserve">The “reproducibility crisis” in science affects </w:t>
        </w:r>
      </w:ins>
      <w:ins w:id="10" w:author="Kate" w:date="2018-02-22T11:49:00Z">
        <w:r w:rsidRPr="00391496">
          <w:rPr>
            <w:sz w:val="22"/>
            <w:szCs w:val="22"/>
          </w:rPr>
          <w:t xml:space="preserve">microbiology </w:t>
        </w:r>
        <w:r>
          <w:rPr>
            <w:sz w:val="22"/>
            <w:szCs w:val="22"/>
          </w:rPr>
          <w:t xml:space="preserve">as much as any other area of inquiry, and </w:t>
        </w:r>
      </w:ins>
      <w:del w:id="11" w:author="Kate" w:date="2018-02-22T11:48:00Z">
        <w:r w:rsidR="002F37E4" w:rsidRPr="00391496" w:rsidDel="00DC7C93">
          <w:rPr>
            <w:sz w:val="22"/>
            <w:szCs w:val="22"/>
          </w:rPr>
          <w:delText>M</w:delText>
        </w:r>
      </w:del>
      <w:ins w:id="12" w:author="Kate" w:date="2018-02-22T11:48:00Z">
        <w:r>
          <w:rPr>
            <w:sz w:val="22"/>
            <w:szCs w:val="22"/>
          </w:rPr>
          <w:t>m</w:t>
        </w:r>
      </w:ins>
      <w:r w:rsidR="002F37E4" w:rsidRPr="00391496">
        <w:rPr>
          <w:sz w:val="22"/>
          <w:szCs w:val="22"/>
        </w:rPr>
        <w:t xml:space="preserve">icrobiologists have long struggled to make their research reproducible. </w:t>
      </w:r>
      <w:ins w:id="13" w:author="Kate" w:date="2018-02-22T11:50:00Z">
        <w:r>
          <w:rPr>
            <w:sz w:val="22"/>
            <w:szCs w:val="22"/>
          </w:rPr>
          <w:t xml:space="preserve">In light of this, </w:t>
        </w:r>
      </w:ins>
      <w:ins w:id="14" w:author="Kate" w:date="2018-02-25T18:17:00Z">
        <w:r w:rsidR="00516A35">
          <w:rPr>
            <w:sz w:val="22"/>
            <w:szCs w:val="22"/>
          </w:rPr>
          <w:t xml:space="preserve">this </w:t>
        </w:r>
        <w:commentRangeStart w:id="15"/>
        <w:r w:rsidR="00516A35">
          <w:rPr>
            <w:sz w:val="22"/>
            <w:szCs w:val="22"/>
          </w:rPr>
          <w:t>P</w:t>
        </w:r>
        <w:commentRangeEnd w:id="15"/>
        <w:r w:rsidR="00516A35">
          <w:rPr>
            <w:rStyle w:val="CommentReference"/>
          </w:rPr>
          <w:commentReference w:id="15"/>
        </w:r>
        <w:r w:rsidR="00516A35">
          <w:rPr>
            <w:sz w:val="22"/>
            <w:szCs w:val="22"/>
          </w:rPr>
          <w:t xml:space="preserve">erspective </w:t>
        </w:r>
      </w:ins>
      <w:del w:id="16" w:author="Kate" w:date="2018-02-22T11:50:00Z">
        <w:r w:rsidR="002F37E4" w:rsidRPr="00391496" w:rsidDel="00DC7C93">
          <w:rPr>
            <w:sz w:val="22"/>
            <w:szCs w:val="22"/>
          </w:rPr>
          <w:delText xml:space="preserve">These </w:delText>
        </w:r>
        <w:commentRangeStart w:id="17"/>
        <w:r w:rsidR="002F37E4" w:rsidRPr="00391496" w:rsidDel="00DC7C93">
          <w:rPr>
            <w:sz w:val="22"/>
            <w:szCs w:val="22"/>
          </w:rPr>
          <w:delText>struggles are not particular to microbiology and have lead many to speak of a "reproducibility crisis" in science. We need to respect that science and microbiology, in particular are difficult. There are many reasons why a result may not be reproducible or replicable and even if a r</w:delText>
        </w:r>
      </w:del>
      <w:commentRangeEnd w:id="17"/>
      <w:r>
        <w:rPr>
          <w:rStyle w:val="CommentReference"/>
        </w:rPr>
        <w:commentReference w:id="17"/>
      </w:r>
      <w:del w:id="18" w:author="Kate" w:date="2018-02-22T11:50:00Z">
        <w:r w:rsidR="002F37E4" w:rsidRPr="00391496" w:rsidDel="00DC7C93">
          <w:rPr>
            <w:sz w:val="22"/>
            <w:szCs w:val="22"/>
          </w:rPr>
          <w:delText xml:space="preserve">esult is reproducible it may not be correct. Here I </w:delText>
        </w:r>
      </w:del>
      <w:r w:rsidR="002F37E4" w:rsidRPr="00391496">
        <w:rPr>
          <w:sz w:val="22"/>
          <w:szCs w:val="22"/>
        </w:rPr>
        <w:t>lay</w:t>
      </w:r>
      <w:ins w:id="19" w:author="Kate" w:date="2018-02-22T11:50:00Z">
        <w:r>
          <w:rPr>
            <w:sz w:val="22"/>
            <w:szCs w:val="22"/>
          </w:rPr>
          <w:t>s</w:t>
        </w:r>
      </w:ins>
      <w:r w:rsidR="002F37E4" w:rsidRPr="00391496">
        <w:rPr>
          <w:sz w:val="22"/>
          <w:szCs w:val="22"/>
        </w:rPr>
        <w:t xml:space="preserve"> out a framework that describes the reproducibility, replicability, robustness, and generalizability of a particular result</w:t>
      </w:r>
      <w:commentRangeStart w:id="20"/>
      <w:r w:rsidR="002F37E4" w:rsidRPr="00391496">
        <w:rPr>
          <w:sz w:val="22"/>
          <w:szCs w:val="22"/>
        </w:rPr>
        <w:t>.</w:t>
      </w:r>
      <w:commentRangeEnd w:id="20"/>
      <w:r>
        <w:rPr>
          <w:rStyle w:val="CommentReference"/>
        </w:rPr>
        <w:commentReference w:id="20"/>
      </w:r>
      <w:r w:rsidR="002F37E4" w:rsidRPr="00391496">
        <w:rPr>
          <w:sz w:val="22"/>
          <w:szCs w:val="22"/>
        </w:rPr>
        <w:t xml:space="preserve"> I</w:t>
      </w:r>
      <w:ins w:id="21" w:author="Kate" w:date="2018-02-22T11:51:00Z">
        <w:r>
          <w:rPr>
            <w:sz w:val="22"/>
            <w:szCs w:val="22"/>
          </w:rPr>
          <w:t>t</w:t>
        </w:r>
      </w:ins>
      <w:r w:rsidR="002F37E4" w:rsidRPr="00391496">
        <w:rPr>
          <w:sz w:val="22"/>
          <w:szCs w:val="22"/>
        </w:rPr>
        <w:t xml:space="preserve"> then describe</w:t>
      </w:r>
      <w:ins w:id="22" w:author="Kate" w:date="2018-02-22T11:51:00Z">
        <w:r>
          <w:rPr>
            <w:sz w:val="22"/>
            <w:szCs w:val="22"/>
          </w:rPr>
          <w:t>s</w:t>
        </w:r>
      </w:ins>
      <w:r w:rsidR="002F37E4" w:rsidRPr="00391496">
        <w:rPr>
          <w:sz w:val="22"/>
          <w:szCs w:val="22"/>
        </w:rPr>
        <w:t xml:space="preserve"> </w:t>
      </w:r>
      <w:ins w:id="23" w:author="Kate" w:date="2018-02-22T11:51:00Z">
        <w:r>
          <w:rPr>
            <w:sz w:val="22"/>
            <w:szCs w:val="22"/>
          </w:rPr>
          <w:t xml:space="preserve">the </w:t>
        </w:r>
      </w:ins>
      <w:r w:rsidR="002F37E4" w:rsidRPr="00391496">
        <w:rPr>
          <w:sz w:val="22"/>
          <w:szCs w:val="22"/>
        </w:rPr>
        <w:t xml:space="preserve">factors that can threaten this framework and approaches microbiologists can take to overcome the threats. Finally, </w:t>
      </w:r>
      <w:commentRangeStart w:id="24"/>
      <w:del w:id="25" w:author="Kate" w:date="2018-02-22T11:51:00Z">
        <w:r w:rsidR="002F37E4" w:rsidRPr="00391496" w:rsidDel="00DC7C93">
          <w:rPr>
            <w:sz w:val="22"/>
            <w:szCs w:val="22"/>
          </w:rPr>
          <w:delText xml:space="preserve">I </w:delText>
        </w:r>
      </w:del>
      <w:commentRangeEnd w:id="24"/>
      <w:r>
        <w:rPr>
          <w:rStyle w:val="CommentReference"/>
        </w:rPr>
        <w:commentReference w:id="24"/>
      </w:r>
      <w:ins w:id="26" w:author="Kate" w:date="2018-02-22T11:51:00Z">
        <w:r>
          <w:rPr>
            <w:sz w:val="22"/>
            <w:szCs w:val="22"/>
          </w:rPr>
          <w:t>it</w:t>
        </w:r>
        <w:r w:rsidRPr="00391496">
          <w:rPr>
            <w:sz w:val="22"/>
            <w:szCs w:val="22"/>
          </w:rPr>
          <w:t xml:space="preserve"> </w:t>
        </w:r>
      </w:ins>
      <w:r w:rsidR="002F37E4" w:rsidRPr="00391496">
        <w:rPr>
          <w:sz w:val="22"/>
          <w:szCs w:val="22"/>
        </w:rPr>
        <w:t>provide</w:t>
      </w:r>
      <w:ins w:id="27" w:author="Kate" w:date="2018-02-22T11:51:00Z">
        <w:r>
          <w:rPr>
            <w:sz w:val="22"/>
            <w:szCs w:val="22"/>
          </w:rPr>
          <w:t>s</w:t>
        </w:r>
      </w:ins>
      <w:r w:rsidR="002F37E4" w:rsidRPr="00391496">
        <w:rPr>
          <w:sz w:val="22"/>
          <w:szCs w:val="22"/>
        </w:rPr>
        <w:t xml:space="preserve"> several </w:t>
      </w:r>
      <w:commentRangeStart w:id="28"/>
      <w:del w:id="29" w:author="Kate" w:date="2018-02-22T11:52:00Z">
        <w:r w:rsidR="002F37E4" w:rsidRPr="00391496" w:rsidDel="00DC7C93">
          <w:rPr>
            <w:sz w:val="22"/>
            <w:szCs w:val="22"/>
          </w:rPr>
          <w:delText xml:space="preserve">provocative </w:delText>
        </w:r>
        <w:commentRangeEnd w:id="28"/>
        <w:r w:rsidDel="00DC7C93">
          <w:rPr>
            <w:rStyle w:val="CommentReference"/>
          </w:rPr>
          <w:commentReference w:id="28"/>
        </w:r>
      </w:del>
      <w:r w:rsidR="002F37E4" w:rsidRPr="00391496">
        <w:rPr>
          <w:sz w:val="22"/>
          <w:szCs w:val="22"/>
        </w:rPr>
        <w:t xml:space="preserve">exercises for individuals and research groups </w:t>
      </w:r>
      <w:ins w:id="30" w:author="Kate" w:date="2018-02-22T11:53:00Z">
        <w:r>
          <w:rPr>
            <w:sz w:val="22"/>
            <w:szCs w:val="22"/>
          </w:rPr>
          <w:t xml:space="preserve">who wish </w:t>
        </w:r>
      </w:ins>
      <w:del w:id="31" w:author="Kate" w:date="2018-02-22T11:53:00Z">
        <w:r w:rsidR="002F37E4" w:rsidRPr="00391496" w:rsidDel="00DC7C93">
          <w:rPr>
            <w:sz w:val="22"/>
            <w:szCs w:val="22"/>
          </w:rPr>
          <w:delText xml:space="preserve">to discuss </w:delText>
        </w:r>
      </w:del>
      <w:r w:rsidR="002F37E4" w:rsidRPr="00391496">
        <w:rPr>
          <w:sz w:val="22"/>
          <w:szCs w:val="22"/>
        </w:rPr>
        <w:t xml:space="preserve">to gain a better appreciation </w:t>
      </w:r>
      <w:del w:id="32" w:author="Kate" w:date="2018-02-22T11:53:00Z">
        <w:r w:rsidR="002F37E4" w:rsidRPr="00391496" w:rsidDel="00DC7C93">
          <w:rPr>
            <w:sz w:val="22"/>
            <w:szCs w:val="22"/>
          </w:rPr>
          <w:delText xml:space="preserve">for </w:delText>
        </w:r>
      </w:del>
      <w:ins w:id="33" w:author="Kate" w:date="2018-02-22T11:53:00Z">
        <w:r>
          <w:rPr>
            <w:sz w:val="22"/>
            <w:szCs w:val="22"/>
          </w:rPr>
          <w:t xml:space="preserve">of </w:t>
        </w:r>
      </w:ins>
      <w:r w:rsidR="002F37E4" w:rsidRPr="00391496">
        <w:rPr>
          <w:sz w:val="22"/>
          <w:szCs w:val="22"/>
        </w:rPr>
        <w:t>their own research practices</w:t>
      </w:r>
      <w:ins w:id="34" w:author="Kate" w:date="2018-02-22T11:53:00Z">
        <w:r>
          <w:rPr>
            <w:sz w:val="22"/>
            <w:szCs w:val="22"/>
          </w:rPr>
          <w:t xml:space="preserve"> and </w:t>
        </w:r>
        <w:commentRangeStart w:id="35"/>
        <w:r>
          <w:rPr>
            <w:sz w:val="22"/>
            <w:szCs w:val="22"/>
          </w:rPr>
          <w:t>what makes them reproducible</w:t>
        </w:r>
        <w:commentRangeEnd w:id="35"/>
        <w:r>
          <w:rPr>
            <w:rStyle w:val="CommentReference"/>
          </w:rPr>
          <w:commentReference w:id="35"/>
        </w:r>
      </w:ins>
      <w:r w:rsidR="002F37E4" w:rsidRPr="00391496">
        <w:rPr>
          <w:sz w:val="22"/>
          <w:szCs w:val="22"/>
        </w:rPr>
        <w:t xml:space="preserve">. </w:t>
      </w:r>
      <w:del w:id="36" w:author="Kate" w:date="2018-02-22T11:53:00Z">
        <w:r w:rsidR="002F37E4" w:rsidRPr="00391496" w:rsidDel="00DC7C93">
          <w:rPr>
            <w:sz w:val="22"/>
            <w:szCs w:val="22"/>
          </w:rPr>
          <w:delText>There is much to be learned from f</w:delText>
        </w:r>
      </w:del>
      <w:ins w:id="37" w:author="Kate" w:date="2018-02-22T11:53:00Z">
        <w:r>
          <w:rPr>
            <w:sz w:val="22"/>
            <w:szCs w:val="22"/>
          </w:rPr>
          <w:t>F</w:t>
        </w:r>
      </w:ins>
      <w:r w:rsidR="002F37E4" w:rsidRPr="00391496">
        <w:rPr>
          <w:sz w:val="22"/>
          <w:szCs w:val="22"/>
        </w:rPr>
        <w:t xml:space="preserve">ailures to validate previous results </w:t>
      </w:r>
      <w:del w:id="38" w:author="Kate" w:date="2018-02-22T11:53:00Z">
        <w:r w:rsidR="002F37E4" w:rsidRPr="00391496" w:rsidDel="00DC7C93">
          <w:rPr>
            <w:sz w:val="22"/>
            <w:szCs w:val="22"/>
          </w:rPr>
          <w:delText xml:space="preserve">that </w:delText>
        </w:r>
      </w:del>
      <w:r w:rsidR="002F37E4" w:rsidRPr="00391496">
        <w:rPr>
          <w:sz w:val="22"/>
          <w:szCs w:val="22"/>
        </w:rPr>
        <w:t>have much to teach us about the scientific process and microbial life itself</w:t>
      </w:r>
      <w:commentRangeStart w:id="39"/>
      <w:r w:rsidR="002F37E4" w:rsidRPr="00391496">
        <w:rPr>
          <w:sz w:val="22"/>
          <w:szCs w:val="22"/>
        </w:rPr>
        <w:t>.</w:t>
      </w:r>
      <w:commentRangeEnd w:id="39"/>
      <w:r>
        <w:rPr>
          <w:rStyle w:val="CommentReference"/>
        </w:rPr>
        <w:commentReference w:id="39"/>
      </w:r>
    </w:p>
    <w:p w14:paraId="622B3012" w14:textId="77777777" w:rsidR="00B71F19" w:rsidRPr="00391496" w:rsidRDefault="002F37E4" w:rsidP="00391496">
      <w:pPr>
        <w:spacing w:line="480" w:lineRule="auto"/>
        <w:rPr>
          <w:sz w:val="22"/>
          <w:szCs w:val="22"/>
        </w:rPr>
      </w:pPr>
      <w:r w:rsidRPr="00391496">
        <w:rPr>
          <w:b/>
          <w:sz w:val="22"/>
          <w:szCs w:val="22"/>
        </w:rPr>
        <w:t>Keywords:</w:t>
      </w:r>
      <w:r w:rsidRPr="00391496">
        <w:rPr>
          <w:sz w:val="22"/>
          <w:szCs w:val="22"/>
        </w:rPr>
        <w:t xml:space="preserve"> Reproducibility, Microbiome, Scientific method, Research ethics, American Academy of Microbiology</w:t>
      </w:r>
    </w:p>
    <w:p w14:paraId="2DE011F5" w14:textId="77777777" w:rsidR="00391496" w:rsidRDefault="00391496">
      <w:pPr>
        <w:rPr>
          <w:sz w:val="22"/>
          <w:szCs w:val="22"/>
        </w:rPr>
      </w:pPr>
      <w:bookmarkStart w:id="40" w:name="introduction"/>
      <w:bookmarkEnd w:id="40"/>
      <w:r>
        <w:rPr>
          <w:sz w:val="22"/>
          <w:szCs w:val="22"/>
        </w:rPr>
        <w:br w:type="page"/>
      </w:r>
    </w:p>
    <w:p w14:paraId="081DC1AB" w14:textId="77777777" w:rsidR="00B71F19" w:rsidRPr="00391496" w:rsidRDefault="002F37E4" w:rsidP="00391496">
      <w:pPr>
        <w:spacing w:line="480" w:lineRule="auto"/>
        <w:rPr>
          <w:b/>
          <w:sz w:val="22"/>
          <w:szCs w:val="22"/>
        </w:rPr>
      </w:pPr>
      <w:r w:rsidRPr="00391496">
        <w:rPr>
          <w:b/>
          <w:sz w:val="22"/>
          <w:szCs w:val="22"/>
        </w:rPr>
        <w:lastRenderedPageBreak/>
        <w:t>Introduction</w:t>
      </w:r>
    </w:p>
    <w:p w14:paraId="789B728B" w14:textId="77777777" w:rsidR="00B71F19" w:rsidRPr="00391496" w:rsidRDefault="00425F71" w:rsidP="00391496">
      <w:pPr>
        <w:spacing w:line="480" w:lineRule="auto"/>
        <w:rPr>
          <w:sz w:val="22"/>
          <w:szCs w:val="22"/>
        </w:rPr>
      </w:pPr>
      <w:ins w:id="41" w:author="Kate" w:date="2018-02-22T12:03:00Z">
        <w:r w:rsidRPr="00391496">
          <w:rPr>
            <w:sz w:val="22"/>
            <w:szCs w:val="22"/>
          </w:rPr>
          <w:t xml:space="preserve">On first blush, one might argue that any scientist should be able to reproduce another scientist's research with no friction. </w:t>
        </w:r>
        <w:r>
          <w:rPr>
            <w:sz w:val="22"/>
            <w:szCs w:val="22"/>
          </w:rPr>
          <w:t xml:space="preserve">Yet two anecdotes suffice to describe why this is not the case. The first goes to the roots of microbiology, when </w:t>
        </w:r>
      </w:ins>
      <w:del w:id="42" w:author="Kate" w:date="2018-02-22T12:03:00Z">
        <w:r w:rsidR="002F37E4" w:rsidRPr="00391496" w:rsidDel="00425F71">
          <w:rPr>
            <w:sz w:val="22"/>
            <w:szCs w:val="22"/>
          </w:rPr>
          <w:delText xml:space="preserve">In 1677 </w:delText>
        </w:r>
      </w:del>
      <w:proofErr w:type="spellStart"/>
      <w:r w:rsidR="002F37E4" w:rsidRPr="00391496">
        <w:rPr>
          <w:sz w:val="22"/>
          <w:szCs w:val="22"/>
        </w:rPr>
        <w:t>Antonie</w:t>
      </w:r>
      <w:proofErr w:type="spellEnd"/>
      <w:r w:rsidR="002F37E4" w:rsidRPr="00391496">
        <w:rPr>
          <w:sz w:val="22"/>
          <w:szCs w:val="22"/>
        </w:rPr>
        <w:t xml:space="preserve"> van Leeuwenhoek submitted a letter to the Royal Society, "Concerning little animals" (1)</w:t>
      </w:r>
      <w:ins w:id="43" w:author="Kate" w:date="2018-02-22T12:03:00Z">
        <w:r>
          <w:rPr>
            <w:sz w:val="22"/>
            <w:szCs w:val="22"/>
          </w:rPr>
          <w:t xml:space="preserve"> i</w:t>
        </w:r>
        <w:r w:rsidRPr="00391496">
          <w:rPr>
            <w:sz w:val="22"/>
            <w:szCs w:val="22"/>
          </w:rPr>
          <w:t>n 1677</w:t>
        </w:r>
      </w:ins>
      <w:r w:rsidR="002F37E4" w:rsidRPr="00391496">
        <w:rPr>
          <w:sz w:val="22"/>
          <w:szCs w:val="22"/>
        </w:rPr>
        <w:t>. This seminal work described novel observations of microorganisms</w:t>
      </w:r>
      <w:ins w:id="44" w:author="Kate" w:date="2018-02-22T11:55:00Z">
        <w:r w:rsidR="00DC7C93">
          <w:rPr>
            <w:sz w:val="22"/>
            <w:szCs w:val="22"/>
          </w:rPr>
          <w:t>, but</w:t>
        </w:r>
      </w:ins>
      <w:del w:id="45" w:author="Kate" w:date="2018-02-22T11:55:00Z">
        <w:r w:rsidR="002F37E4" w:rsidRPr="00391496" w:rsidDel="00DC7C93">
          <w:rPr>
            <w:sz w:val="22"/>
            <w:szCs w:val="22"/>
          </w:rPr>
          <w:delText>.</w:delText>
        </w:r>
      </w:del>
      <w:r w:rsidR="002F37E4" w:rsidRPr="00391496">
        <w:rPr>
          <w:sz w:val="22"/>
          <w:szCs w:val="22"/>
        </w:rPr>
        <w:t xml:space="preserve"> </w:t>
      </w:r>
      <w:del w:id="46" w:author="Kate" w:date="2018-02-22T11:55:00Z">
        <w:r w:rsidR="002F37E4" w:rsidRPr="00391496" w:rsidDel="00DC7C93">
          <w:rPr>
            <w:sz w:val="22"/>
            <w:szCs w:val="22"/>
          </w:rPr>
          <w:delText>T</w:delText>
        </w:r>
      </w:del>
      <w:ins w:id="47" w:author="Kate" w:date="2018-02-22T11:55:00Z">
        <w:r w:rsidR="00DC7C93">
          <w:rPr>
            <w:sz w:val="22"/>
            <w:szCs w:val="22"/>
          </w:rPr>
          <w:t>t</w:t>
        </w:r>
      </w:ins>
      <w:r w:rsidR="002F37E4" w:rsidRPr="00391496">
        <w:rPr>
          <w:sz w:val="22"/>
          <w:szCs w:val="22"/>
        </w:rPr>
        <w:t xml:space="preserve">he scientific community </w:t>
      </w:r>
      <w:commentRangeStart w:id="48"/>
      <w:ins w:id="49" w:author="Kate" w:date="2018-02-22T11:55:00Z">
        <w:r w:rsidR="00DC7C93">
          <w:rPr>
            <w:sz w:val="22"/>
            <w:szCs w:val="22"/>
          </w:rPr>
          <w:t xml:space="preserve">initially </w:t>
        </w:r>
      </w:ins>
      <w:commentRangeEnd w:id="48"/>
      <w:ins w:id="50" w:author="Kate" w:date="2018-02-22T12:03:00Z">
        <w:r>
          <w:rPr>
            <w:rStyle w:val="CommentReference"/>
          </w:rPr>
          <w:commentReference w:id="48"/>
        </w:r>
      </w:ins>
      <w:r w:rsidR="002F37E4" w:rsidRPr="00391496">
        <w:rPr>
          <w:sz w:val="22"/>
          <w:szCs w:val="22"/>
        </w:rPr>
        <w:t>rejected his observations</w:t>
      </w:r>
      <w:ins w:id="51" w:author="Kate" w:date="2018-02-22T11:55:00Z">
        <w:r w:rsidR="00DC7C93">
          <w:rPr>
            <w:sz w:val="22"/>
            <w:szCs w:val="22"/>
          </w:rPr>
          <w:t>, for various reasons.</w:t>
        </w:r>
      </w:ins>
      <w:r w:rsidR="002F37E4" w:rsidRPr="00391496">
        <w:rPr>
          <w:sz w:val="22"/>
          <w:szCs w:val="22"/>
        </w:rPr>
        <w:t xml:space="preserve"> </w:t>
      </w:r>
      <w:ins w:id="52" w:author="Kate" w:date="2018-02-22T11:55:00Z">
        <w:r w:rsidR="00DC7C93">
          <w:rPr>
            <w:sz w:val="22"/>
            <w:szCs w:val="22"/>
          </w:rPr>
          <w:t xml:space="preserve">First, </w:t>
        </w:r>
      </w:ins>
      <w:r w:rsidR="002F37E4" w:rsidRPr="00391496">
        <w:rPr>
          <w:sz w:val="22"/>
          <w:szCs w:val="22"/>
        </w:rPr>
        <w:t>because</w:t>
      </w:r>
      <w:del w:id="53" w:author="Kate" w:date="2018-02-22T11:55:00Z">
        <w:r w:rsidR="002F37E4" w:rsidRPr="00391496" w:rsidDel="00DC7C93">
          <w:rPr>
            <w:sz w:val="22"/>
            <w:szCs w:val="22"/>
          </w:rPr>
          <w:delText xml:space="preserve"> they could not be replicated.</w:delText>
        </w:r>
      </w:del>
      <w:r w:rsidR="002F37E4" w:rsidRPr="00391496">
        <w:rPr>
          <w:sz w:val="22"/>
          <w:szCs w:val="22"/>
        </w:rPr>
        <w:t xml:space="preserve"> Leeuwenhoek had little interest in sharing his methods with others</w:t>
      </w:r>
      <w:ins w:id="54" w:author="Kate" w:date="2018-02-22T11:55:00Z">
        <w:r w:rsidR="00DC7C93">
          <w:rPr>
            <w:sz w:val="22"/>
            <w:szCs w:val="22"/>
          </w:rPr>
          <w:t xml:space="preserve">, </w:t>
        </w:r>
        <w:r w:rsidR="00DC7C93" w:rsidRPr="00391496">
          <w:rPr>
            <w:sz w:val="22"/>
            <w:szCs w:val="22"/>
          </w:rPr>
          <w:t>they could not be replicated</w:t>
        </w:r>
      </w:ins>
      <w:r w:rsidR="002F37E4" w:rsidRPr="00391496">
        <w:rPr>
          <w:sz w:val="22"/>
          <w:szCs w:val="22"/>
        </w:rPr>
        <w:t xml:space="preserve">. </w:t>
      </w:r>
      <w:ins w:id="55" w:author="Kate" w:date="2018-02-22T11:55:00Z">
        <w:r w:rsidR="00DC7C93">
          <w:rPr>
            <w:sz w:val="22"/>
            <w:szCs w:val="22"/>
          </w:rPr>
          <w:t xml:space="preserve">Second, </w:t>
        </w:r>
      </w:ins>
      <w:del w:id="56" w:author="Kate" w:date="2018-02-22T11:55:00Z">
        <w:r w:rsidR="002F37E4" w:rsidRPr="00391496" w:rsidDel="00DC7C93">
          <w:rPr>
            <w:sz w:val="22"/>
            <w:szCs w:val="22"/>
          </w:rPr>
          <w:delText xml:space="preserve">Adding to these problems </w:delText>
        </w:r>
      </w:del>
      <w:r w:rsidR="002F37E4" w:rsidRPr="00391496">
        <w:rPr>
          <w:sz w:val="22"/>
          <w:szCs w:val="22"/>
        </w:rPr>
        <w:t xml:space="preserve">he wrote in "low Dutch" and his writing was translated to English and significantly edited. </w:t>
      </w:r>
      <w:commentRangeStart w:id="57"/>
      <w:ins w:id="58" w:author="Kate" w:date="2018-02-22T11:56:00Z">
        <w:r>
          <w:rPr>
            <w:b/>
            <w:sz w:val="22"/>
            <w:szCs w:val="22"/>
          </w:rPr>
          <w:t>Add a sentence here saying why this was a problem.</w:t>
        </w:r>
        <w:commentRangeEnd w:id="57"/>
        <w:r>
          <w:rPr>
            <w:rStyle w:val="CommentReference"/>
          </w:rPr>
          <w:commentReference w:id="57"/>
        </w:r>
      </w:ins>
      <w:ins w:id="59" w:author="Kate" w:date="2018-02-22T12:04:00Z">
        <w:r>
          <w:rPr>
            <w:b/>
            <w:sz w:val="22"/>
            <w:szCs w:val="22"/>
          </w:rPr>
          <w:t xml:space="preserve"> </w:t>
        </w:r>
      </w:ins>
      <w:r w:rsidR="002F37E4" w:rsidRPr="00391496">
        <w:rPr>
          <w:sz w:val="22"/>
          <w:szCs w:val="22"/>
        </w:rPr>
        <w:t xml:space="preserve">Robert Hooke </w:t>
      </w:r>
      <w:ins w:id="60" w:author="Kate" w:date="2018-02-22T11:56:00Z">
        <w:r>
          <w:rPr>
            <w:sz w:val="22"/>
            <w:szCs w:val="22"/>
          </w:rPr>
          <w:t xml:space="preserve">produced a </w:t>
        </w:r>
      </w:ins>
      <w:ins w:id="61" w:author="Kate" w:date="2018-02-22T11:57:00Z">
        <w:r>
          <w:rPr>
            <w:sz w:val="22"/>
            <w:szCs w:val="22"/>
          </w:rPr>
          <w:t xml:space="preserve">response to the first objection in </w:t>
        </w:r>
        <w:commentRangeStart w:id="62"/>
        <w:r>
          <w:rPr>
            <w:b/>
            <w:sz w:val="22"/>
            <w:szCs w:val="22"/>
          </w:rPr>
          <w:t>year</w:t>
        </w:r>
      </w:ins>
      <w:ins w:id="63" w:author="Kate" w:date="2018-02-22T11:58:00Z">
        <w:r>
          <w:rPr>
            <w:b/>
            <w:sz w:val="22"/>
            <w:szCs w:val="22"/>
          </w:rPr>
          <w:t>.</w:t>
        </w:r>
      </w:ins>
      <w:ins w:id="64" w:author="Kate" w:date="2018-02-22T11:57:00Z">
        <w:r>
          <w:rPr>
            <w:b/>
            <w:sz w:val="22"/>
            <w:szCs w:val="22"/>
          </w:rPr>
          <w:t xml:space="preserve"> </w:t>
        </w:r>
        <w:commentRangeEnd w:id="62"/>
        <w:r>
          <w:rPr>
            <w:rStyle w:val="CommentReference"/>
          </w:rPr>
          <w:commentReference w:id="62"/>
        </w:r>
      </w:ins>
      <w:ins w:id="65" w:author="Kate" w:date="2018-02-22T11:58:00Z">
        <w:r>
          <w:rPr>
            <w:sz w:val="22"/>
            <w:szCs w:val="22"/>
          </w:rPr>
          <w:t xml:space="preserve">While his </w:t>
        </w:r>
      </w:ins>
      <w:del w:id="66" w:author="Kate" w:date="2018-02-22T11:58:00Z">
        <w:r w:rsidR="002F37E4" w:rsidRPr="00391496" w:rsidDel="00425F71">
          <w:rPr>
            <w:sz w:val="22"/>
            <w:szCs w:val="22"/>
          </w:rPr>
          <w:delText xml:space="preserve">later developed a </w:delText>
        </w:r>
      </w:del>
      <w:r w:rsidR="002F37E4" w:rsidRPr="00391496">
        <w:rPr>
          <w:sz w:val="22"/>
          <w:szCs w:val="22"/>
        </w:rPr>
        <w:t xml:space="preserve">compound microscope </w:t>
      </w:r>
      <w:del w:id="67" w:author="Kate" w:date="2018-02-22T11:58:00Z">
        <w:r w:rsidR="002F37E4" w:rsidRPr="00391496" w:rsidDel="00425F71">
          <w:rPr>
            <w:sz w:val="22"/>
            <w:szCs w:val="22"/>
          </w:rPr>
          <w:delText xml:space="preserve">that </w:delText>
        </w:r>
      </w:del>
      <w:r w:rsidR="002F37E4" w:rsidRPr="00391496">
        <w:rPr>
          <w:sz w:val="22"/>
          <w:szCs w:val="22"/>
        </w:rPr>
        <w:t xml:space="preserve">was inferior to Leeuwenhoek's single lens microscope, </w:t>
      </w:r>
      <w:del w:id="68" w:author="Kate" w:date="2018-02-22T11:58:00Z">
        <w:r w:rsidR="002F37E4" w:rsidRPr="00391496" w:rsidDel="00425F71">
          <w:rPr>
            <w:sz w:val="22"/>
            <w:szCs w:val="22"/>
          </w:rPr>
          <w:delText xml:space="preserve">but </w:delText>
        </w:r>
      </w:del>
      <w:ins w:id="69" w:author="Kate" w:date="2018-02-22T11:58:00Z">
        <w:r>
          <w:rPr>
            <w:sz w:val="22"/>
            <w:szCs w:val="22"/>
          </w:rPr>
          <w:t xml:space="preserve">he </w:t>
        </w:r>
      </w:ins>
      <w:r w:rsidR="002F37E4" w:rsidRPr="00391496">
        <w:rPr>
          <w:sz w:val="22"/>
          <w:szCs w:val="22"/>
        </w:rPr>
        <w:t xml:space="preserve">replicated the </w:t>
      </w:r>
      <w:ins w:id="70" w:author="Kate" w:date="2018-02-22T11:58:00Z">
        <w:r>
          <w:rPr>
            <w:sz w:val="22"/>
            <w:szCs w:val="22"/>
          </w:rPr>
          <w:t xml:space="preserve">latter’s </w:t>
        </w:r>
      </w:ins>
      <w:del w:id="71" w:author="Kate" w:date="2018-02-22T11:58:00Z">
        <w:r w:rsidR="002F37E4" w:rsidRPr="00391496" w:rsidDel="00425F71">
          <w:rPr>
            <w:sz w:val="22"/>
            <w:szCs w:val="22"/>
          </w:rPr>
          <w:delText xml:space="preserve">earlier </w:delText>
        </w:r>
      </w:del>
      <w:r w:rsidR="002F37E4" w:rsidRPr="00391496">
        <w:rPr>
          <w:sz w:val="22"/>
          <w:szCs w:val="22"/>
        </w:rPr>
        <w:t xml:space="preserve">findings. In the process, Hooke popularized the compound microscope. </w:t>
      </w:r>
      <w:ins w:id="72" w:author="Kate" w:date="2018-02-22T11:58:00Z">
        <w:r>
          <w:rPr>
            <w:sz w:val="22"/>
            <w:szCs w:val="22"/>
          </w:rPr>
          <w:t xml:space="preserve">This succession of events </w:t>
        </w:r>
      </w:ins>
      <w:del w:id="73" w:author="Kate" w:date="2018-02-22T11:58:00Z">
        <w:r w:rsidR="002F37E4" w:rsidRPr="00391496" w:rsidDel="00425F71">
          <w:rPr>
            <w:sz w:val="22"/>
            <w:szCs w:val="22"/>
          </w:rPr>
          <w:delText xml:space="preserve">Leeuwenhoek and Hooke's experiences </w:delText>
        </w:r>
      </w:del>
      <w:r w:rsidR="002F37E4" w:rsidRPr="00391496">
        <w:rPr>
          <w:sz w:val="22"/>
          <w:szCs w:val="22"/>
        </w:rPr>
        <w:t>are illustrative of many of the current problems microbiologists face in reproducing and replicating each other's work. Of course, Leeuwenhoek's work was rigorous, impactful, and robust. It was not sloppy and there was no fraud. But, it was not reproducible or replicable</w:t>
      </w:r>
      <w:ins w:id="74" w:author="Kate" w:date="2018-02-22T11:59:00Z">
        <w:r>
          <w:rPr>
            <w:sz w:val="22"/>
            <w:szCs w:val="22"/>
          </w:rPr>
          <w:t xml:space="preserve"> </w:t>
        </w:r>
        <w:commentRangeStart w:id="75"/>
        <w:r>
          <w:rPr>
            <w:sz w:val="22"/>
            <w:szCs w:val="22"/>
          </w:rPr>
          <w:t>at the time</w:t>
        </w:r>
        <w:commentRangeEnd w:id="75"/>
        <w:r>
          <w:rPr>
            <w:rStyle w:val="CommentReference"/>
          </w:rPr>
          <w:commentReference w:id="75"/>
        </w:r>
      </w:ins>
      <w:r w:rsidR="002F37E4" w:rsidRPr="00391496">
        <w:rPr>
          <w:sz w:val="22"/>
          <w:szCs w:val="22"/>
        </w:rPr>
        <w:t>.</w:t>
      </w:r>
    </w:p>
    <w:p w14:paraId="7E862BE3" w14:textId="77777777" w:rsidR="00B71F19" w:rsidRPr="00391496" w:rsidRDefault="00425F71" w:rsidP="00391496">
      <w:pPr>
        <w:spacing w:line="480" w:lineRule="auto"/>
        <w:rPr>
          <w:sz w:val="22"/>
          <w:szCs w:val="22"/>
        </w:rPr>
      </w:pPr>
      <w:ins w:id="76" w:author="Kate" w:date="2018-02-22T12:04:00Z">
        <w:r>
          <w:rPr>
            <w:sz w:val="22"/>
            <w:szCs w:val="22"/>
          </w:rPr>
          <w:t xml:space="preserve">The second anecdote takes place far more recently. </w:t>
        </w:r>
      </w:ins>
      <w:commentRangeStart w:id="77"/>
      <w:r w:rsidR="002F37E4" w:rsidRPr="00391496">
        <w:rPr>
          <w:sz w:val="22"/>
          <w:szCs w:val="22"/>
        </w:rPr>
        <w:t>I</w:t>
      </w:r>
      <w:commentRangeEnd w:id="77"/>
      <w:r>
        <w:rPr>
          <w:rStyle w:val="CommentReference"/>
        </w:rPr>
        <w:commentReference w:id="77"/>
      </w:r>
      <w:r w:rsidR="002F37E4" w:rsidRPr="00391496">
        <w:rPr>
          <w:sz w:val="22"/>
          <w:szCs w:val="22"/>
        </w:rPr>
        <w:t xml:space="preserve">n 2011 Philip Bourne challenged those attending the </w:t>
      </w:r>
      <w:hyperlink r:id="rId12">
        <w:r w:rsidR="002F37E4" w:rsidRPr="00391496">
          <w:rPr>
            <w:rStyle w:val="Hyperlink"/>
            <w:i/>
            <w:sz w:val="22"/>
            <w:szCs w:val="22"/>
          </w:rPr>
          <w:t>Beyond the PDF</w:t>
        </w:r>
        <w:r w:rsidR="002F37E4" w:rsidRPr="00391496">
          <w:rPr>
            <w:rStyle w:val="Hyperlink"/>
            <w:sz w:val="22"/>
            <w:szCs w:val="22"/>
          </w:rPr>
          <w:t xml:space="preserve"> workshop</w:t>
        </w:r>
      </w:hyperlink>
      <w:r w:rsidR="002F37E4" w:rsidRPr="00391496">
        <w:rPr>
          <w:sz w:val="22"/>
          <w:szCs w:val="22"/>
        </w:rPr>
        <w:t xml:space="preserve"> to reproduce the analysis performed in his group's 2010 study </w:t>
      </w:r>
      <w:r w:rsidR="002F37E4" w:rsidRPr="00391496">
        <w:rPr>
          <w:i/>
          <w:sz w:val="22"/>
          <w:szCs w:val="22"/>
        </w:rPr>
        <w:t>The</w:t>
      </w:r>
      <w:r w:rsidR="002F37E4" w:rsidRPr="00391496">
        <w:rPr>
          <w:sz w:val="22"/>
          <w:szCs w:val="22"/>
        </w:rPr>
        <w:t xml:space="preserve"> Mycobacterium tuberculosis </w:t>
      </w:r>
      <w:proofErr w:type="spellStart"/>
      <w:r w:rsidR="002F37E4" w:rsidRPr="00391496">
        <w:rPr>
          <w:i/>
          <w:sz w:val="22"/>
          <w:szCs w:val="22"/>
        </w:rPr>
        <w:t>Drugome</w:t>
      </w:r>
      <w:proofErr w:type="spellEnd"/>
      <w:r w:rsidR="002F37E4" w:rsidRPr="00391496">
        <w:rPr>
          <w:i/>
          <w:sz w:val="22"/>
          <w:szCs w:val="22"/>
        </w:rPr>
        <w:t xml:space="preserve"> and Its </w:t>
      </w:r>
      <w:proofErr w:type="spellStart"/>
      <w:r w:rsidR="002F37E4" w:rsidRPr="00391496">
        <w:rPr>
          <w:i/>
          <w:sz w:val="22"/>
          <w:szCs w:val="22"/>
        </w:rPr>
        <w:t>Polypharmacological</w:t>
      </w:r>
      <w:proofErr w:type="spellEnd"/>
      <w:r w:rsidR="002F37E4" w:rsidRPr="00391496">
        <w:rPr>
          <w:i/>
          <w:sz w:val="22"/>
          <w:szCs w:val="22"/>
        </w:rPr>
        <w:t xml:space="preserve"> Implications</w:t>
      </w:r>
      <w:r w:rsidR="002F37E4" w:rsidRPr="00391496">
        <w:rPr>
          <w:sz w:val="22"/>
          <w:szCs w:val="22"/>
        </w:rPr>
        <w:t xml:space="preserve"> (2). The response to that challenge resulted in </w:t>
      </w:r>
      <w:commentRangeStart w:id="78"/>
      <w:r w:rsidR="002F37E4" w:rsidRPr="00391496">
        <w:rPr>
          <w:sz w:val="22"/>
          <w:szCs w:val="22"/>
        </w:rPr>
        <w:t xml:space="preserve">a unique </w:t>
      </w:r>
      <w:commentRangeEnd w:id="78"/>
      <w:r>
        <w:rPr>
          <w:rStyle w:val="CommentReference"/>
        </w:rPr>
        <w:commentReference w:id="78"/>
      </w:r>
      <w:r w:rsidR="002F37E4" w:rsidRPr="00391496">
        <w:rPr>
          <w:sz w:val="22"/>
          <w:szCs w:val="22"/>
        </w:rPr>
        <w:t xml:space="preserve">analysis that challenged concepts critical to understanding reproducible research. </w:t>
      </w:r>
      <w:del w:id="79" w:author="Kate" w:date="2018-02-22T12:02:00Z">
        <w:r w:rsidR="002F37E4" w:rsidRPr="00391496" w:rsidDel="00425F71">
          <w:rPr>
            <w:sz w:val="22"/>
            <w:szCs w:val="22"/>
          </w:rPr>
          <w:delText xml:space="preserve">The investigators </w:delText>
        </w:r>
      </w:del>
      <w:ins w:id="80" w:author="Kate" w:date="2018-02-22T12:02:00Z">
        <w:r>
          <w:rPr>
            <w:sz w:val="22"/>
            <w:szCs w:val="22"/>
          </w:rPr>
          <w:t xml:space="preserve">It </w:t>
        </w:r>
      </w:ins>
      <w:r w:rsidR="002F37E4" w:rsidRPr="00391496">
        <w:rPr>
          <w:sz w:val="22"/>
          <w:szCs w:val="22"/>
        </w:rPr>
        <w:t xml:space="preserve">demonstrated that the value of reproducibility, the degree to which research should be reproducible, the amount of effort required to reproduce the research, and who should be able to reproduce the research are not simple questions. </w:t>
      </w:r>
      <w:del w:id="81" w:author="Kate" w:date="2018-02-22T12:03:00Z">
        <w:r w:rsidR="002F37E4" w:rsidRPr="00391496" w:rsidDel="00425F71">
          <w:rPr>
            <w:sz w:val="22"/>
            <w:szCs w:val="22"/>
          </w:rPr>
          <w:delText xml:space="preserve">On first blush, one might argue that any scientist should be able to reproduce </w:delText>
        </w:r>
        <w:r w:rsidR="002F37E4" w:rsidRPr="00391496" w:rsidDel="00425F71">
          <w:rPr>
            <w:sz w:val="22"/>
            <w:szCs w:val="22"/>
          </w:rPr>
          <w:lastRenderedPageBreak/>
          <w:delText xml:space="preserve">another scientist's research with no friction. </w:delText>
        </w:r>
      </w:del>
      <w:ins w:id="82" w:author="Kate" w:date="2018-02-22T12:05:00Z">
        <w:r>
          <w:rPr>
            <w:sz w:val="22"/>
            <w:szCs w:val="22"/>
          </w:rPr>
          <w:t xml:space="preserve">Unlike </w:t>
        </w:r>
        <w:r w:rsidRPr="00425F71">
          <w:rPr>
            <w:sz w:val="22"/>
            <w:szCs w:val="22"/>
          </w:rPr>
          <w:t>Leeuwenhoek</w:t>
        </w:r>
        <w:r>
          <w:rPr>
            <w:sz w:val="22"/>
            <w:szCs w:val="22"/>
          </w:rPr>
          <w:t xml:space="preserve">, </w:t>
        </w:r>
      </w:ins>
      <w:del w:id="83" w:author="Kate" w:date="2018-02-22T12:05:00Z">
        <w:r w:rsidR="002F37E4" w:rsidRPr="00391496" w:rsidDel="00425F71">
          <w:rPr>
            <w:sz w:val="22"/>
            <w:szCs w:val="22"/>
          </w:rPr>
          <w:delText xml:space="preserve">Few would suggest that </w:delText>
        </w:r>
      </w:del>
      <w:r w:rsidR="002F37E4" w:rsidRPr="00391496">
        <w:rPr>
          <w:sz w:val="22"/>
          <w:szCs w:val="22"/>
        </w:rPr>
        <w:t xml:space="preserve">Bourne's group </w:t>
      </w:r>
      <w:ins w:id="84" w:author="Kate" w:date="2018-02-22T12:05:00Z">
        <w:r>
          <w:rPr>
            <w:sz w:val="22"/>
            <w:szCs w:val="22"/>
          </w:rPr>
          <w:t xml:space="preserve">had been </w:t>
        </w:r>
      </w:ins>
      <w:del w:id="85" w:author="Kate" w:date="2018-02-22T12:05:00Z">
        <w:r w:rsidR="002F37E4" w:rsidRPr="00391496" w:rsidDel="00425F71">
          <w:rPr>
            <w:sz w:val="22"/>
            <w:szCs w:val="22"/>
          </w:rPr>
          <w:delText xml:space="preserve">was sloppy or that they failed to be </w:delText>
        </w:r>
      </w:del>
      <w:r w:rsidR="002F37E4" w:rsidRPr="00391496">
        <w:rPr>
          <w:sz w:val="22"/>
          <w:szCs w:val="22"/>
        </w:rPr>
        <w:t xml:space="preserve">transparent. </w:t>
      </w:r>
      <w:ins w:id="86" w:author="Kate" w:date="2018-02-22T12:05:00Z">
        <w:r>
          <w:rPr>
            <w:sz w:val="22"/>
            <w:szCs w:val="22"/>
          </w:rPr>
          <w:t xml:space="preserve">And like him, they had not been sloppy. </w:t>
        </w:r>
      </w:ins>
      <w:r w:rsidR="002F37E4" w:rsidRPr="00391496">
        <w:rPr>
          <w:sz w:val="22"/>
          <w:szCs w:val="22"/>
        </w:rPr>
        <w:t>Yet the</w:t>
      </w:r>
      <w:commentRangeStart w:id="87"/>
      <w:r w:rsidR="002F37E4" w:rsidRPr="00391496">
        <w:rPr>
          <w:sz w:val="22"/>
          <w:szCs w:val="22"/>
        </w:rPr>
        <w:t xml:space="preserve"> </w:t>
      </w:r>
      <w:commentRangeEnd w:id="87"/>
      <w:r>
        <w:rPr>
          <w:rStyle w:val="CommentReference"/>
        </w:rPr>
        <w:commentReference w:id="87"/>
      </w:r>
      <w:ins w:id="88" w:author="Kate" w:date="2018-02-22T12:05:00Z">
        <w:r>
          <w:rPr>
            <w:sz w:val="22"/>
            <w:szCs w:val="22"/>
          </w:rPr>
          <w:t xml:space="preserve">investigators </w:t>
        </w:r>
      </w:ins>
      <w:ins w:id="89" w:author="Kate" w:date="2018-02-22T12:06:00Z">
        <w:r w:rsidR="000F0DB6">
          <w:rPr>
            <w:sz w:val="22"/>
            <w:szCs w:val="22"/>
          </w:rPr>
          <w:t xml:space="preserve">who sought to reproduce their findings </w:t>
        </w:r>
      </w:ins>
      <w:del w:id="90" w:author="Kate" w:date="2018-02-22T12:06:00Z">
        <w:r w:rsidR="002F37E4" w:rsidRPr="00391496" w:rsidDel="000F0DB6">
          <w:rPr>
            <w:sz w:val="22"/>
            <w:szCs w:val="22"/>
          </w:rPr>
          <w:delText xml:space="preserve">subsequent attempt to reproduce their study </w:delText>
        </w:r>
      </w:del>
      <w:r w:rsidR="002F37E4" w:rsidRPr="00391496">
        <w:rPr>
          <w:sz w:val="22"/>
          <w:szCs w:val="22"/>
        </w:rPr>
        <w:t xml:space="preserve">estimated that it would take </w:t>
      </w:r>
      <w:commentRangeStart w:id="91"/>
      <w:r w:rsidR="002F37E4" w:rsidRPr="00391496">
        <w:rPr>
          <w:sz w:val="22"/>
          <w:szCs w:val="22"/>
        </w:rPr>
        <w:t xml:space="preserve">a novice </w:t>
      </w:r>
      <w:commentRangeEnd w:id="91"/>
      <w:r w:rsidR="000F0DB6">
        <w:rPr>
          <w:rStyle w:val="CommentReference"/>
        </w:rPr>
        <w:commentReference w:id="91"/>
      </w:r>
      <w:r w:rsidR="002F37E4" w:rsidRPr="00391496">
        <w:rPr>
          <w:sz w:val="22"/>
          <w:szCs w:val="22"/>
        </w:rPr>
        <w:t>at least 160 hours to decipher the approaches used in the original analysis and an additional 120 hours to implement them.</w:t>
      </w:r>
    </w:p>
    <w:p w14:paraId="7C4EAB28" w14:textId="77777777" w:rsidR="00B71F19" w:rsidRPr="00391496" w:rsidRDefault="002F37E4" w:rsidP="00391496">
      <w:pPr>
        <w:spacing w:line="480" w:lineRule="auto"/>
        <w:rPr>
          <w:sz w:val="22"/>
          <w:szCs w:val="22"/>
        </w:rPr>
      </w:pPr>
      <w:r w:rsidRPr="00391496">
        <w:rPr>
          <w:sz w:val="22"/>
          <w:szCs w:val="22"/>
        </w:rPr>
        <w:t xml:space="preserve">Both </w:t>
      </w:r>
      <w:ins w:id="92" w:author="Kate" w:date="2018-02-22T12:06:00Z">
        <w:r w:rsidR="000F0DB6">
          <w:rPr>
            <w:sz w:val="22"/>
            <w:szCs w:val="22"/>
          </w:rPr>
          <w:t xml:space="preserve">of these </w:t>
        </w:r>
      </w:ins>
      <w:r w:rsidRPr="00391496">
        <w:rPr>
          <w:sz w:val="22"/>
          <w:szCs w:val="22"/>
        </w:rPr>
        <w:t xml:space="preserve">anecdotes are at odds with the tone of a recent report by the American Academy for Microbiology's (AAM's) 2015 colloquium, "Promoting Responsible Scientific Research" and its accompanying editorial in </w:t>
      </w:r>
      <w:r w:rsidRPr="00391496">
        <w:rPr>
          <w:i/>
          <w:sz w:val="22"/>
          <w:szCs w:val="22"/>
        </w:rPr>
        <w:t>mBio</w:t>
      </w:r>
      <w:r w:rsidRPr="00391496">
        <w:rPr>
          <w:sz w:val="22"/>
          <w:szCs w:val="22"/>
        </w:rPr>
        <w:t xml:space="preserve"> (3, 4). The report is a useful lens into how microbiologists view the reliability of research in their field. The colloquium identified "(i) sloppy science, (ii) selection and experimental bias, and (iii) misconduct" as the primary contributors to the ongoing problems with insuring the reliability of microbiology research. Although the participants were quick to point out that misconduct was a relatively minor contributor to the problem, the four case studies that accompanied the original report all concern misconduct. </w:t>
      </w:r>
      <w:ins w:id="93" w:author="Kate" w:date="2018-02-22T12:07:00Z">
        <w:r w:rsidR="000F0DB6">
          <w:rPr>
            <w:sz w:val="22"/>
            <w:szCs w:val="22"/>
          </w:rPr>
          <w:t xml:space="preserve">None of them reflected the problem that </w:t>
        </w:r>
      </w:ins>
      <w:ins w:id="94" w:author="Kate" w:date="2018-02-22T12:08:00Z">
        <w:r w:rsidR="000F0DB6" w:rsidRPr="00391496">
          <w:rPr>
            <w:sz w:val="22"/>
            <w:szCs w:val="22"/>
          </w:rPr>
          <w:t>Leeuwenhoek</w:t>
        </w:r>
        <w:r w:rsidR="000F0DB6">
          <w:rPr>
            <w:sz w:val="22"/>
            <w:szCs w:val="22"/>
          </w:rPr>
          <w:t xml:space="preserve">’s case and Bourne’s team case bring to the fore: </w:t>
        </w:r>
        <w:commentRangeStart w:id="95"/>
        <w:r w:rsidR="000F0DB6">
          <w:rPr>
            <w:sz w:val="22"/>
            <w:szCs w:val="22"/>
          </w:rPr>
          <w:t>e</w:t>
        </w:r>
        <w:commentRangeEnd w:id="95"/>
        <w:r w:rsidR="000F0DB6">
          <w:rPr>
            <w:rStyle w:val="CommentReference"/>
          </w:rPr>
          <w:commentReference w:id="95"/>
        </w:r>
        <w:r w:rsidR="000F0DB6" w:rsidRPr="00391496">
          <w:rPr>
            <w:sz w:val="22"/>
            <w:szCs w:val="22"/>
          </w:rPr>
          <w:t xml:space="preserve">nsuring that one's research design and methods are sufficiently clear </w:t>
        </w:r>
        <w:r w:rsidR="000F0DB6">
          <w:rPr>
            <w:sz w:val="22"/>
            <w:szCs w:val="22"/>
          </w:rPr>
          <w:t xml:space="preserve">is enormously difficult. </w:t>
        </w:r>
      </w:ins>
      <w:del w:id="96" w:author="Kate" w:date="2018-02-22T12:09:00Z">
        <w:r w:rsidRPr="00391496" w:rsidDel="000F0DB6">
          <w:rPr>
            <w:sz w:val="22"/>
            <w:szCs w:val="22"/>
          </w:rPr>
          <w:delText>Missing from these reports was any of the nuance or humility encountered by Bourne and the countless r</w:delText>
        </w:r>
      </w:del>
      <w:ins w:id="97" w:author="Kate" w:date="2018-02-22T12:09:00Z">
        <w:r w:rsidR="000F0DB6">
          <w:rPr>
            <w:sz w:val="22"/>
            <w:szCs w:val="22"/>
          </w:rPr>
          <w:t>R</w:t>
        </w:r>
      </w:ins>
      <w:r w:rsidRPr="00391496">
        <w:rPr>
          <w:sz w:val="22"/>
          <w:szCs w:val="22"/>
        </w:rPr>
        <w:t xml:space="preserve">esearchers who </w:t>
      </w:r>
      <w:del w:id="98" w:author="Kate" w:date="2018-02-22T12:09:00Z">
        <w:r w:rsidRPr="00391496" w:rsidDel="000F0DB6">
          <w:rPr>
            <w:sz w:val="22"/>
            <w:szCs w:val="22"/>
          </w:rPr>
          <w:delText xml:space="preserve">go out of their way to </w:delText>
        </w:r>
      </w:del>
      <w:r w:rsidRPr="00391496">
        <w:rPr>
          <w:sz w:val="22"/>
          <w:szCs w:val="22"/>
        </w:rPr>
        <w:t xml:space="preserve">do good research </w:t>
      </w:r>
      <w:ins w:id="99" w:author="Kate" w:date="2018-02-22T12:09:00Z">
        <w:r w:rsidR="000F0DB6">
          <w:rPr>
            <w:sz w:val="22"/>
            <w:szCs w:val="22"/>
          </w:rPr>
          <w:t xml:space="preserve">can still forget a </w:t>
        </w:r>
      </w:ins>
      <w:del w:id="100" w:author="Kate" w:date="2018-02-22T12:09:00Z">
        <w:r w:rsidRPr="00391496" w:rsidDel="000F0DB6">
          <w:rPr>
            <w:sz w:val="22"/>
            <w:szCs w:val="22"/>
          </w:rPr>
          <w:delText xml:space="preserve">only to be frustrated when they are contacted about a forgotten </w:delText>
        </w:r>
      </w:del>
      <w:r w:rsidRPr="00391496">
        <w:rPr>
          <w:sz w:val="22"/>
          <w:szCs w:val="22"/>
        </w:rPr>
        <w:t xml:space="preserve">detail </w:t>
      </w:r>
      <w:ins w:id="101" w:author="Kate" w:date="2018-02-22T12:09:00Z">
        <w:r w:rsidR="000F0DB6">
          <w:rPr>
            <w:sz w:val="22"/>
            <w:szCs w:val="22"/>
          </w:rPr>
          <w:t xml:space="preserve">from their methodology </w:t>
        </w:r>
      </w:ins>
      <w:del w:id="102" w:author="Kate" w:date="2018-02-22T12:09:00Z">
        <w:r w:rsidRPr="00391496" w:rsidDel="000F0DB6">
          <w:rPr>
            <w:sz w:val="22"/>
            <w:szCs w:val="22"/>
          </w:rPr>
          <w:delText xml:space="preserve">years </w:delText>
        </w:r>
      </w:del>
      <w:r w:rsidRPr="00391496">
        <w:rPr>
          <w:sz w:val="22"/>
          <w:szCs w:val="22"/>
        </w:rPr>
        <w:t xml:space="preserve">after a paper is published. </w:t>
      </w:r>
      <w:ins w:id="103" w:author="Kate" w:date="2018-02-22T12:09:00Z">
        <w:r w:rsidR="000F0DB6">
          <w:rPr>
            <w:sz w:val="22"/>
            <w:szCs w:val="22"/>
          </w:rPr>
          <w:t xml:space="preserve">This paper argues that while </w:t>
        </w:r>
      </w:ins>
      <w:del w:id="104" w:author="Kate" w:date="2018-02-22T12:09:00Z">
        <w:r w:rsidRPr="00391496" w:rsidDel="000F0DB6">
          <w:rPr>
            <w:sz w:val="22"/>
            <w:szCs w:val="22"/>
          </w:rPr>
          <w:delText xml:space="preserve">Put simply, most problems with reproducibility and replicability are not due to </w:delText>
        </w:r>
      </w:del>
      <w:r w:rsidRPr="00391496">
        <w:rPr>
          <w:sz w:val="22"/>
          <w:szCs w:val="22"/>
        </w:rPr>
        <w:t xml:space="preserve">sloppy science, bias, </w:t>
      </w:r>
      <w:del w:id="105" w:author="Kate" w:date="2018-02-22T12:10:00Z">
        <w:r w:rsidRPr="00391496" w:rsidDel="000F0DB6">
          <w:rPr>
            <w:sz w:val="22"/>
            <w:szCs w:val="22"/>
          </w:rPr>
          <w:delText xml:space="preserve">or </w:delText>
        </w:r>
      </w:del>
      <w:ins w:id="106" w:author="Kate" w:date="2018-02-22T12:10:00Z">
        <w:r w:rsidR="000F0DB6">
          <w:rPr>
            <w:sz w:val="22"/>
            <w:szCs w:val="22"/>
          </w:rPr>
          <w:t xml:space="preserve">and </w:t>
        </w:r>
      </w:ins>
      <w:r w:rsidRPr="00391496">
        <w:rPr>
          <w:sz w:val="22"/>
          <w:szCs w:val="22"/>
        </w:rPr>
        <w:t>misconduct</w:t>
      </w:r>
      <w:ins w:id="107" w:author="Kate" w:date="2018-02-22T12:10:00Z">
        <w:r w:rsidR="000F0DB6">
          <w:rPr>
            <w:sz w:val="22"/>
            <w:szCs w:val="22"/>
          </w:rPr>
          <w:t xml:space="preserve"> exist, they are not the main reason for the reproducibility crisis in microbiology</w:t>
        </w:r>
      </w:ins>
      <w:r w:rsidRPr="00391496">
        <w:rPr>
          <w:sz w:val="22"/>
          <w:szCs w:val="22"/>
        </w:rPr>
        <w:t xml:space="preserve">. </w:t>
      </w:r>
      <w:del w:id="108" w:author="Kate" w:date="2018-02-22T12:10:00Z">
        <w:r w:rsidRPr="00391496" w:rsidDel="000F0DB6">
          <w:rPr>
            <w:sz w:val="22"/>
            <w:szCs w:val="22"/>
          </w:rPr>
          <w:delText>Although those are certainly issues, the colloquium participants underestimated the difficulty inherent in</w:delText>
        </w:r>
      </w:del>
      <w:del w:id="109" w:author="Kate" w:date="2018-02-22T12:08:00Z">
        <w:r w:rsidRPr="00391496" w:rsidDel="000F0DB6">
          <w:rPr>
            <w:sz w:val="22"/>
            <w:szCs w:val="22"/>
          </w:rPr>
          <w:delText xml:space="preserve"> insuring that one's research design and methods are sufficiently clear</w:delText>
        </w:r>
      </w:del>
      <w:del w:id="110" w:author="Kate" w:date="2018-02-22T12:10:00Z">
        <w:r w:rsidRPr="00391496" w:rsidDel="000F0DB6">
          <w:rPr>
            <w:sz w:val="22"/>
            <w:szCs w:val="22"/>
          </w:rPr>
          <w:delText>.</w:delText>
        </w:r>
      </w:del>
    </w:p>
    <w:p w14:paraId="71091BEF" w14:textId="77777777" w:rsidR="00B71F19" w:rsidRDefault="002F37E4" w:rsidP="00391496">
      <w:pPr>
        <w:spacing w:line="480" w:lineRule="auto"/>
        <w:rPr>
          <w:sz w:val="22"/>
          <w:szCs w:val="22"/>
        </w:rPr>
      </w:pPr>
      <w:r w:rsidRPr="00391496">
        <w:rPr>
          <w:sz w:val="22"/>
          <w:szCs w:val="22"/>
        </w:rPr>
        <w:lastRenderedPageBreak/>
        <w:t xml:space="preserve">The goals of this Perspective are three-fold. First, I hope to give a better framework for thinking about how science is conducted within the microbial sciences. Although I will primarily focus on examples from microbiome research, the principles are generalizable to other areas of microbiology. Second, I provide an overview of various factors that threaten the </w:t>
      </w:r>
      <w:ins w:id="111" w:author="Kate" w:date="2018-02-22T12:10:00Z">
        <w:r w:rsidR="000F0DB6">
          <w:rPr>
            <w:sz w:val="22"/>
            <w:szCs w:val="22"/>
          </w:rPr>
          <w:t xml:space="preserve">field’s </w:t>
        </w:r>
      </w:ins>
      <w:r w:rsidRPr="00391496">
        <w:rPr>
          <w:sz w:val="22"/>
          <w:szCs w:val="22"/>
        </w:rPr>
        <w:t xml:space="preserve">ability to validate prior results and the tools that </w:t>
      </w:r>
      <w:ins w:id="112" w:author="Kate" w:date="2018-02-22T12:10:00Z">
        <w:r w:rsidR="000F0DB6">
          <w:rPr>
            <w:sz w:val="22"/>
            <w:szCs w:val="22"/>
          </w:rPr>
          <w:t xml:space="preserve">we </w:t>
        </w:r>
      </w:ins>
      <w:r w:rsidRPr="00391496">
        <w:rPr>
          <w:sz w:val="22"/>
          <w:szCs w:val="22"/>
        </w:rPr>
        <w:t xml:space="preserve">can </w:t>
      </w:r>
      <w:del w:id="113" w:author="Kate" w:date="2018-02-22T12:10:00Z">
        <w:r w:rsidRPr="00391496" w:rsidDel="000F0DB6">
          <w:rPr>
            <w:sz w:val="22"/>
            <w:szCs w:val="22"/>
          </w:rPr>
          <w:delText xml:space="preserve">be </w:delText>
        </w:r>
      </w:del>
      <w:r w:rsidRPr="00391496">
        <w:rPr>
          <w:sz w:val="22"/>
          <w:szCs w:val="22"/>
        </w:rPr>
        <w:t>use</w:t>
      </w:r>
      <w:del w:id="114" w:author="Kate" w:date="2018-02-22T12:10:00Z">
        <w:r w:rsidRPr="00391496" w:rsidDel="000F0DB6">
          <w:rPr>
            <w:sz w:val="22"/>
            <w:szCs w:val="22"/>
          </w:rPr>
          <w:delText>d</w:delText>
        </w:r>
      </w:del>
      <w:r w:rsidRPr="00391496">
        <w:rPr>
          <w:sz w:val="22"/>
          <w:szCs w:val="22"/>
        </w:rPr>
        <w:t xml:space="preserve"> to overcome these problems. Third, based on these issues, I suggest several exercises that </w:t>
      </w:r>
      <w:del w:id="115" w:author="Kate" w:date="2018-02-22T12:10:00Z">
        <w:r w:rsidRPr="00391496" w:rsidDel="000F0DB6">
          <w:rPr>
            <w:sz w:val="22"/>
            <w:szCs w:val="22"/>
          </w:rPr>
          <w:delText xml:space="preserve">can be used within </w:delText>
        </w:r>
      </w:del>
      <w:r w:rsidRPr="00391496">
        <w:rPr>
          <w:sz w:val="22"/>
          <w:szCs w:val="22"/>
        </w:rPr>
        <w:t xml:space="preserve">research groups </w:t>
      </w:r>
      <w:ins w:id="116" w:author="Kate" w:date="2018-02-22T12:10:00Z">
        <w:r w:rsidR="000F0DB6">
          <w:rPr>
            <w:sz w:val="22"/>
            <w:szCs w:val="22"/>
          </w:rPr>
          <w:t xml:space="preserve">can use </w:t>
        </w:r>
      </w:ins>
      <w:commentRangeStart w:id="117"/>
      <w:r w:rsidRPr="00391496">
        <w:rPr>
          <w:sz w:val="22"/>
          <w:szCs w:val="22"/>
        </w:rPr>
        <w:t>to motivate discussions of these factors</w:t>
      </w:r>
      <w:commentRangeEnd w:id="117"/>
      <w:r w:rsidR="000F0DB6">
        <w:rPr>
          <w:rStyle w:val="CommentReference"/>
        </w:rPr>
        <w:commentReference w:id="117"/>
      </w:r>
      <w:r w:rsidRPr="00391496">
        <w:rPr>
          <w:sz w:val="22"/>
          <w:szCs w:val="22"/>
        </w:rPr>
        <w:t>.</w:t>
      </w:r>
    </w:p>
    <w:p w14:paraId="05818A27" w14:textId="77777777" w:rsidR="00391496" w:rsidRPr="00391496" w:rsidRDefault="00391496" w:rsidP="00391496">
      <w:pPr>
        <w:spacing w:line="480" w:lineRule="auto"/>
        <w:rPr>
          <w:sz w:val="22"/>
          <w:szCs w:val="22"/>
        </w:rPr>
      </w:pPr>
    </w:p>
    <w:p w14:paraId="559DA40D" w14:textId="77777777" w:rsidR="00B71F19" w:rsidRPr="00391496" w:rsidRDefault="002F37E4" w:rsidP="00391496">
      <w:pPr>
        <w:spacing w:line="480" w:lineRule="auto"/>
        <w:rPr>
          <w:b/>
          <w:sz w:val="22"/>
          <w:szCs w:val="22"/>
        </w:rPr>
      </w:pPr>
      <w:bookmarkStart w:id="118" w:name="threats-to-reproducibility"/>
      <w:bookmarkEnd w:id="118"/>
      <w:r w:rsidRPr="00391496">
        <w:rPr>
          <w:b/>
          <w:sz w:val="22"/>
          <w:szCs w:val="22"/>
        </w:rPr>
        <w:t>Threats to reproducibility</w:t>
      </w:r>
    </w:p>
    <w:p w14:paraId="0F7D540F" w14:textId="77777777" w:rsidR="00CD79D5" w:rsidRDefault="00AA2D84" w:rsidP="00391496">
      <w:pPr>
        <w:spacing w:line="480" w:lineRule="auto"/>
        <w:rPr>
          <w:ins w:id="119" w:author="Kathryn Epstein" w:date="2018-02-24T12:52:00Z"/>
          <w:sz w:val="22"/>
          <w:szCs w:val="22"/>
        </w:rPr>
      </w:pPr>
      <w:ins w:id="120" w:author="Kathryn Epstein" w:date="2018-02-24T12:42:00Z">
        <w:r w:rsidRPr="00391496">
          <w:rPr>
            <w:sz w:val="22"/>
            <w:szCs w:val="22"/>
          </w:rPr>
          <w:t>Science is hard and failure to support an earlier observation does not indicate a failure, but a success</w:t>
        </w:r>
        <w:r>
          <w:rPr>
            <w:sz w:val="22"/>
            <w:szCs w:val="22"/>
          </w:rPr>
          <w:t>,</w:t>
        </w:r>
        <w:r w:rsidRPr="00391496">
          <w:rPr>
            <w:sz w:val="22"/>
            <w:szCs w:val="22"/>
          </w:rPr>
          <w:t xml:space="preserve"> of the scientific method.</w:t>
        </w:r>
        <w:r>
          <w:rPr>
            <w:sz w:val="22"/>
            <w:szCs w:val="22"/>
          </w:rPr>
          <w:t xml:space="preserve"> Yet research that might produce such successes meets a number of barriers. </w:t>
        </w:r>
      </w:ins>
      <w:del w:id="121" w:author="Kathryn Epstein" w:date="2018-02-24T12:38:00Z">
        <w:r w:rsidR="002F37E4" w:rsidRPr="00391496" w:rsidDel="00CE0262">
          <w:rPr>
            <w:b/>
            <w:sz w:val="22"/>
            <w:szCs w:val="22"/>
          </w:rPr>
          <w:delText>Definitions.</w:delText>
        </w:r>
        <w:r w:rsidR="002F37E4" w:rsidRPr="00391496" w:rsidDel="00CE0262">
          <w:rPr>
            <w:sz w:val="22"/>
            <w:szCs w:val="22"/>
          </w:rPr>
          <w:delText xml:space="preserve"> </w:delText>
        </w:r>
      </w:del>
      <w:ins w:id="122" w:author="Kathryn Epstein" w:date="2018-02-24T12:43:00Z">
        <w:r>
          <w:rPr>
            <w:sz w:val="22"/>
            <w:szCs w:val="22"/>
          </w:rPr>
          <w:t xml:space="preserve">First, there is some disagreement as to what reproducibility and replicability mean. </w:t>
        </w:r>
      </w:ins>
      <w:del w:id="123" w:author="Kathryn Epstein" w:date="2018-02-24T12:43:00Z">
        <w:r w:rsidR="002F37E4" w:rsidRPr="00391496" w:rsidDel="00AA2D84">
          <w:rPr>
            <w:sz w:val="22"/>
            <w:szCs w:val="22"/>
          </w:rPr>
          <w:delText xml:space="preserve">One of the struggles in discussing reproducibility, replicability, and the factors that can limit them, is agreeing upon how they should be defined. </w:delText>
        </w:r>
      </w:del>
      <w:r w:rsidR="002F37E4" w:rsidRPr="00391496">
        <w:rPr>
          <w:sz w:val="22"/>
          <w:szCs w:val="22"/>
        </w:rPr>
        <w:t>The AAM report used the term reproducibility where others would use replicability (i.e. the ability to generate the same results after repeating the experiment independently of the first) (5). Th</w:t>
      </w:r>
      <w:del w:id="124" w:author="Kathryn Epstein" w:date="2018-02-24T12:43:00Z">
        <w:r w:rsidR="002F37E4" w:rsidRPr="00391496" w:rsidDel="00AA2D84">
          <w:rPr>
            <w:sz w:val="22"/>
            <w:szCs w:val="22"/>
          </w:rPr>
          <w:delText>e</w:delText>
        </w:r>
      </w:del>
      <w:ins w:id="125" w:author="Kathryn Epstein" w:date="2018-02-24T12:43:00Z">
        <w:r>
          <w:rPr>
            <w:sz w:val="22"/>
            <w:szCs w:val="22"/>
          </w:rPr>
          <w:t>is Perspective will use the</w:t>
        </w:r>
      </w:ins>
      <w:r w:rsidR="002F37E4" w:rsidRPr="00391496">
        <w:rPr>
          <w:sz w:val="22"/>
          <w:szCs w:val="22"/>
        </w:rPr>
        <w:t xml:space="preserve"> most widely used definitions</w:t>
      </w:r>
      <w:ins w:id="126" w:author="Kathryn Epstein" w:date="2018-02-24T12:43:00Z">
        <w:r>
          <w:rPr>
            <w:sz w:val="22"/>
            <w:szCs w:val="22"/>
          </w:rPr>
          <w:t>, which</w:t>
        </w:r>
      </w:ins>
      <w:r w:rsidR="002F37E4" w:rsidRPr="00391496">
        <w:rPr>
          <w:sz w:val="22"/>
          <w:szCs w:val="22"/>
        </w:rPr>
        <w:t xml:space="preserve"> </w:t>
      </w:r>
      <w:ins w:id="127" w:author="Kathryn Epstein" w:date="2018-02-24T12:32:00Z">
        <w:r w:rsidR="00CE0262">
          <w:rPr>
            <w:sz w:val="22"/>
            <w:szCs w:val="22"/>
          </w:rPr>
          <w:t xml:space="preserve">describe </w:t>
        </w:r>
      </w:ins>
      <w:del w:id="128" w:author="Kathryn Epstein" w:date="2018-02-24T12:32:00Z">
        <w:r w:rsidR="002F37E4" w:rsidRPr="00391496" w:rsidDel="00CE0262">
          <w:rPr>
            <w:sz w:val="22"/>
            <w:szCs w:val="22"/>
          </w:rPr>
          <w:delText xml:space="preserve">are that </w:delText>
        </w:r>
      </w:del>
      <w:r w:rsidR="002F37E4" w:rsidRPr="00391496">
        <w:rPr>
          <w:sz w:val="22"/>
          <w:szCs w:val="22"/>
        </w:rPr>
        <w:t xml:space="preserve">reproducibility </w:t>
      </w:r>
      <w:del w:id="129" w:author="Kathryn Epstein" w:date="2018-02-24T12:32:00Z">
        <w:r w:rsidR="002F37E4" w:rsidRPr="00391496" w:rsidDel="00CE0262">
          <w:rPr>
            <w:sz w:val="22"/>
            <w:szCs w:val="22"/>
          </w:rPr>
          <w:delText>i</w:delText>
        </w:r>
      </w:del>
      <w:ins w:id="130" w:author="Kathryn Epstein" w:date="2018-02-24T12:32:00Z">
        <w:r w:rsidR="00CE0262">
          <w:rPr>
            <w:sz w:val="22"/>
            <w:szCs w:val="22"/>
          </w:rPr>
          <w:t>a</w:t>
        </w:r>
      </w:ins>
      <w:r w:rsidR="002F37E4" w:rsidRPr="00391496">
        <w:rPr>
          <w:sz w:val="22"/>
          <w:szCs w:val="22"/>
        </w:rPr>
        <w:t xml:space="preserve">s the ability to regenerate a result </w:t>
      </w:r>
      <w:del w:id="131" w:author="Kathryn Epstein" w:date="2018-02-24T12:32:00Z">
        <w:r w:rsidR="002F37E4" w:rsidRPr="00391496" w:rsidDel="00CE0262">
          <w:rPr>
            <w:sz w:val="22"/>
            <w:szCs w:val="22"/>
          </w:rPr>
          <w:delText xml:space="preserve">when </w:delText>
        </w:r>
      </w:del>
      <w:r w:rsidR="002F37E4" w:rsidRPr="00391496">
        <w:rPr>
          <w:sz w:val="22"/>
          <w:szCs w:val="22"/>
        </w:rPr>
        <w:t xml:space="preserve">given the same dataset and data analysis workflow </w:t>
      </w:r>
      <w:del w:id="132" w:author="Kathryn Epstein" w:date="2018-02-24T12:32:00Z">
        <w:r w:rsidR="002F37E4" w:rsidRPr="00391496" w:rsidDel="00CE0262">
          <w:rPr>
            <w:sz w:val="22"/>
            <w:szCs w:val="22"/>
          </w:rPr>
          <w:delText xml:space="preserve">whereas </w:delText>
        </w:r>
      </w:del>
      <w:ins w:id="133" w:author="Kathryn Epstein" w:date="2018-02-24T12:32:00Z">
        <w:r w:rsidR="00CE0262">
          <w:rPr>
            <w:sz w:val="22"/>
            <w:szCs w:val="22"/>
          </w:rPr>
          <w:t xml:space="preserve">and </w:t>
        </w:r>
      </w:ins>
      <w:r w:rsidR="002F37E4" w:rsidRPr="00391496">
        <w:rPr>
          <w:sz w:val="22"/>
          <w:szCs w:val="22"/>
        </w:rPr>
        <w:t xml:space="preserve">replicability </w:t>
      </w:r>
      <w:del w:id="134" w:author="Kathryn Epstein" w:date="2018-02-24T12:32:00Z">
        <w:r w:rsidR="002F37E4" w:rsidRPr="00391496" w:rsidDel="00CE0262">
          <w:rPr>
            <w:sz w:val="22"/>
            <w:szCs w:val="22"/>
          </w:rPr>
          <w:delText>i</w:delText>
        </w:r>
      </w:del>
      <w:ins w:id="135" w:author="Kathryn Epstein" w:date="2018-02-24T12:32:00Z">
        <w:r w:rsidR="00CE0262">
          <w:rPr>
            <w:sz w:val="22"/>
            <w:szCs w:val="22"/>
          </w:rPr>
          <w:t>a</w:t>
        </w:r>
      </w:ins>
      <w:r w:rsidR="002F37E4" w:rsidRPr="00391496">
        <w:rPr>
          <w:sz w:val="22"/>
          <w:szCs w:val="22"/>
        </w:rPr>
        <w:t xml:space="preserve">s the ability to produce a consistent result with an independent experiment asking the same scientific question (5). </w:t>
      </w:r>
      <w:ins w:id="136" w:author="Kathryn Epstein" w:date="2018-02-24T12:52:00Z">
        <w:r w:rsidR="00CD79D5">
          <w:rPr>
            <w:sz w:val="22"/>
            <w:szCs w:val="22"/>
          </w:rPr>
          <w:t xml:space="preserve">Problems with </w:t>
        </w:r>
      </w:ins>
      <w:moveToRangeStart w:id="137" w:author="Kathryn Epstein" w:date="2018-02-24T12:51:00Z" w:name="move381096043"/>
      <w:moveTo w:id="138" w:author="Kathryn Epstein" w:date="2018-02-24T12:51:00Z">
        <w:del w:id="139" w:author="Kathryn Epstein" w:date="2018-02-24T12:52:00Z">
          <w:r w:rsidR="00CD79D5" w:rsidRPr="00391496" w:rsidDel="00CD79D5">
            <w:rPr>
              <w:sz w:val="22"/>
              <w:szCs w:val="22"/>
            </w:rPr>
            <w:delText xml:space="preserve">Threats to </w:delText>
          </w:r>
        </w:del>
        <w:r w:rsidR="00CD79D5" w:rsidRPr="00391496">
          <w:rPr>
            <w:sz w:val="22"/>
            <w:szCs w:val="22"/>
          </w:rPr>
          <w:t xml:space="preserve">reproducibility </w:t>
        </w:r>
      </w:moveTo>
      <w:ins w:id="140" w:author="Kathryn Epstein" w:date="2018-02-24T12:52:00Z">
        <w:r w:rsidR="00CD79D5">
          <w:rPr>
            <w:sz w:val="22"/>
            <w:szCs w:val="22"/>
          </w:rPr>
          <w:t xml:space="preserve">likely lie with </w:t>
        </w:r>
      </w:ins>
      <w:moveTo w:id="141" w:author="Kathryn Epstein" w:date="2018-02-24T12:51:00Z">
        <w:del w:id="142" w:author="Kathryn Epstein" w:date="2018-02-24T12:52:00Z">
          <w:r w:rsidR="00CD79D5" w:rsidRPr="00391496" w:rsidDel="00CD79D5">
            <w:rPr>
              <w:sz w:val="22"/>
              <w:szCs w:val="22"/>
            </w:rPr>
            <w:delText xml:space="preserve">are some of the most fundamental and easiest to lay fault on </w:delText>
          </w:r>
        </w:del>
        <w:r w:rsidR="00CD79D5" w:rsidRPr="00391496">
          <w:rPr>
            <w:sz w:val="22"/>
            <w:szCs w:val="22"/>
          </w:rPr>
          <w:t xml:space="preserve">the original investigators. If a result cannot be reproduced, then it is difficult to have confidence that it can be replicated or generalized. </w:t>
        </w:r>
      </w:moveTo>
      <w:moveToRangeEnd w:id="137"/>
    </w:p>
    <w:p w14:paraId="03362F27" w14:textId="0AB6D027" w:rsidR="00CE0262" w:rsidRDefault="002F37E4" w:rsidP="00391496">
      <w:pPr>
        <w:spacing w:line="480" w:lineRule="auto"/>
        <w:rPr>
          <w:ins w:id="143" w:author="Kathryn Epstein" w:date="2018-02-24T12:39:00Z"/>
          <w:sz w:val="22"/>
          <w:szCs w:val="22"/>
        </w:rPr>
      </w:pPr>
      <w:r w:rsidRPr="00391496">
        <w:rPr>
          <w:sz w:val="22"/>
          <w:szCs w:val="22"/>
        </w:rPr>
        <w:t xml:space="preserve">A </w:t>
      </w:r>
      <w:del w:id="144" w:author="Kathryn Epstein" w:date="2018-02-24T12:33:00Z">
        <w:r w:rsidRPr="00391496" w:rsidDel="00CE0262">
          <w:rPr>
            <w:sz w:val="22"/>
            <w:szCs w:val="22"/>
          </w:rPr>
          <w:delText xml:space="preserve">similar </w:delText>
        </w:r>
      </w:del>
      <w:r w:rsidRPr="00391496">
        <w:rPr>
          <w:sz w:val="22"/>
          <w:szCs w:val="22"/>
        </w:rPr>
        <w:t xml:space="preserve">framework </w:t>
      </w:r>
      <w:ins w:id="145" w:author="Kathryn Epstein" w:date="2018-02-24T12:33:00Z">
        <w:r w:rsidR="00CE0262">
          <w:rPr>
            <w:sz w:val="22"/>
            <w:szCs w:val="22"/>
          </w:rPr>
          <w:t xml:space="preserve">based on the definitions </w:t>
        </w:r>
      </w:ins>
      <w:ins w:id="146" w:author="Kathryn Epstein" w:date="2018-02-24T12:52:00Z">
        <w:r w:rsidR="00CD79D5">
          <w:rPr>
            <w:sz w:val="22"/>
            <w:szCs w:val="22"/>
          </w:rPr>
          <w:t xml:space="preserve">of reproducibility and replicability </w:t>
        </w:r>
      </w:ins>
      <w:ins w:id="147" w:author="Kathryn Epstein" w:date="2018-02-24T12:33:00Z">
        <w:r w:rsidR="00CE0262">
          <w:rPr>
            <w:sz w:val="22"/>
            <w:szCs w:val="22"/>
          </w:rPr>
          <w:t xml:space="preserve">distinguishes the use of </w:t>
        </w:r>
      </w:ins>
      <w:del w:id="148" w:author="Kathryn Epstein" w:date="2018-02-24T12:33:00Z">
        <w:r w:rsidRPr="00391496" w:rsidDel="00CE0262">
          <w:rPr>
            <w:sz w:val="22"/>
            <w:szCs w:val="22"/>
          </w:rPr>
          <w:delText xml:space="preserve">has been proposed in which </w:delText>
        </w:r>
      </w:del>
      <w:r w:rsidRPr="00391496">
        <w:rPr>
          <w:sz w:val="22"/>
          <w:szCs w:val="22"/>
        </w:rPr>
        <w:t xml:space="preserve">the same or different system or cohort </w:t>
      </w:r>
      <w:ins w:id="149" w:author="Kathryn Epstein" w:date="2018-02-24T12:33:00Z">
        <w:r w:rsidR="00CE0262">
          <w:rPr>
            <w:sz w:val="22"/>
            <w:szCs w:val="22"/>
          </w:rPr>
          <w:t xml:space="preserve">and </w:t>
        </w:r>
      </w:ins>
      <w:del w:id="150" w:author="Kathryn Epstein" w:date="2018-02-24T12:33:00Z">
        <w:r w:rsidRPr="00391496" w:rsidDel="00CE0262">
          <w:rPr>
            <w:sz w:val="22"/>
            <w:szCs w:val="22"/>
          </w:rPr>
          <w:delText xml:space="preserve">are used and </w:delText>
        </w:r>
        <w:r w:rsidRPr="00391496" w:rsidDel="00CE0262">
          <w:rPr>
            <w:sz w:val="22"/>
            <w:szCs w:val="22"/>
          </w:rPr>
          <w:lastRenderedPageBreak/>
          <w:delText xml:space="preserve">when </w:delText>
        </w:r>
      </w:del>
      <w:r w:rsidRPr="00391496">
        <w:rPr>
          <w:sz w:val="22"/>
          <w:szCs w:val="22"/>
        </w:rPr>
        <w:t xml:space="preserve">the same or different methods </w:t>
      </w:r>
      <w:del w:id="151" w:author="Kathryn Epstein" w:date="2018-02-24T12:33:00Z">
        <w:r w:rsidRPr="00391496" w:rsidDel="00CE0262">
          <w:rPr>
            <w:sz w:val="22"/>
            <w:szCs w:val="22"/>
          </w:rPr>
          <w:delText xml:space="preserve">are used </w:delText>
        </w:r>
      </w:del>
      <w:r w:rsidRPr="00391496">
        <w:rPr>
          <w:sz w:val="22"/>
          <w:szCs w:val="22"/>
        </w:rPr>
        <w:t xml:space="preserve">(Table 1) (8). This </w:t>
      </w:r>
      <w:del w:id="152" w:author="Kathryn Epstein" w:date="2018-02-24T12:34:00Z">
        <w:r w:rsidRPr="00391496" w:rsidDel="00CE0262">
          <w:rPr>
            <w:sz w:val="22"/>
            <w:szCs w:val="22"/>
          </w:rPr>
          <w:delText xml:space="preserve">second </w:delText>
        </w:r>
      </w:del>
      <w:r w:rsidRPr="00391496">
        <w:rPr>
          <w:sz w:val="22"/>
          <w:szCs w:val="22"/>
        </w:rPr>
        <w:t xml:space="preserve">framework highlights attempts to determine whether a result is robust to differences in methods or generalizable to different datasets that may have been collected under different conditions. Aside from issues of sloppiness, bias, and fraud, it is scientifically valuable to consider what factors threaten each of the quadrants in this framework. </w:t>
      </w:r>
    </w:p>
    <w:p w14:paraId="1BAB752B" w14:textId="70A5C1F0" w:rsidR="00B71F19" w:rsidRPr="00391496" w:rsidRDefault="00CE0262" w:rsidP="00391496">
      <w:pPr>
        <w:spacing w:line="480" w:lineRule="auto"/>
        <w:rPr>
          <w:sz w:val="22"/>
          <w:szCs w:val="22"/>
        </w:rPr>
      </w:pPr>
      <w:ins w:id="153" w:author="Kathryn Epstein" w:date="2018-02-24T12:39:00Z">
        <w:r>
          <w:rPr>
            <w:sz w:val="22"/>
            <w:szCs w:val="22"/>
          </w:rPr>
          <w:t>Factors that threaten both reproducibility and replicability include the fact that h</w:t>
        </w:r>
      </w:ins>
      <w:ins w:id="154" w:author="Kathryn Epstein" w:date="2018-02-24T12:35:00Z">
        <w:r>
          <w:rPr>
            <w:sz w:val="22"/>
            <w:szCs w:val="22"/>
          </w:rPr>
          <w:t xml:space="preserve">aving the same </w:t>
        </w:r>
      </w:ins>
      <w:del w:id="155" w:author="Kathryn Epstein" w:date="2018-02-24T12:35:00Z">
        <w:r w:rsidR="002F37E4" w:rsidRPr="00391496" w:rsidDel="00CE0262">
          <w:rPr>
            <w:sz w:val="22"/>
            <w:szCs w:val="22"/>
          </w:rPr>
          <w:delText xml:space="preserve">Whether a </w:delText>
        </w:r>
      </w:del>
      <w:r w:rsidR="002F37E4" w:rsidRPr="00391496">
        <w:rPr>
          <w:sz w:val="22"/>
          <w:szCs w:val="22"/>
        </w:rPr>
        <w:t xml:space="preserve">result </w:t>
      </w:r>
      <w:del w:id="156" w:author="Kathryn Epstein" w:date="2018-02-24T12:35:00Z">
        <w:r w:rsidR="002F37E4" w:rsidRPr="00391496" w:rsidDel="00CE0262">
          <w:rPr>
            <w:sz w:val="22"/>
            <w:szCs w:val="22"/>
          </w:rPr>
          <w:delText xml:space="preserve">holds up </w:delText>
        </w:r>
      </w:del>
      <w:r w:rsidR="002F37E4" w:rsidRPr="00391496">
        <w:rPr>
          <w:sz w:val="22"/>
          <w:szCs w:val="22"/>
        </w:rPr>
        <w:t xml:space="preserve">is not just a product of rigorous scientific practice, but also a product of stochastic forces (6). </w:t>
      </w:r>
      <w:del w:id="157" w:author="Kathryn Epstein" w:date="2018-02-24T12:40:00Z">
        <w:r w:rsidR="002F37E4" w:rsidRPr="00391496" w:rsidDel="00CE0262">
          <w:rPr>
            <w:sz w:val="22"/>
            <w:szCs w:val="22"/>
          </w:rPr>
          <w:delText>Furthermore, I emphatically agree that most research is exploratory and that scientists, editors, and funding agencies generally lack the will or ability to confirm previous studies via independent replications or attempts to generalize results in other model systems or human populations (3, 4, 9). Finally</w:delText>
        </w:r>
      </w:del>
      <w:ins w:id="158" w:author="Kathryn Epstein" w:date="2018-02-24T12:40:00Z">
        <w:r>
          <w:rPr>
            <w:sz w:val="22"/>
            <w:szCs w:val="22"/>
          </w:rPr>
          <w:t>Furthermore</w:t>
        </w:r>
      </w:ins>
      <w:r w:rsidR="002F37E4" w:rsidRPr="00391496">
        <w:rPr>
          <w:sz w:val="22"/>
          <w:szCs w:val="22"/>
        </w:rPr>
        <w:t xml:space="preserve">, just because a result is reproducible or even generalizable does not guarantee that the result is correct (5). </w:t>
      </w:r>
      <w:del w:id="159" w:author="Kathryn Epstein" w:date="2018-02-24T12:41:00Z">
        <w:r w:rsidR="002F37E4" w:rsidRPr="00391496" w:rsidDel="00CE0262">
          <w:rPr>
            <w:sz w:val="22"/>
            <w:szCs w:val="22"/>
          </w:rPr>
          <w:delText>Science is hard and failure to support an earlier observation does not indicate a failure, but a success of the scientific method.</w:delText>
        </w:r>
      </w:del>
      <w:ins w:id="160" w:author="Kathryn Epstein" w:date="2018-02-24T12:40:00Z">
        <w:r>
          <w:rPr>
            <w:sz w:val="22"/>
            <w:szCs w:val="22"/>
          </w:rPr>
          <w:t>Finally</w:t>
        </w:r>
        <w:r w:rsidRPr="00391496">
          <w:rPr>
            <w:sz w:val="22"/>
            <w:szCs w:val="22"/>
          </w:rPr>
          <w:t>, most research is exploratory and scientists, editors, and funding agencies generally lack the will or ability to confirm previous studies via independent replications or attempts to generalize results in other model systems or human populations (3, 4, 9).</w:t>
        </w:r>
      </w:ins>
    </w:p>
    <w:p w14:paraId="1BBAC26C" w14:textId="08038726" w:rsidR="00B71F19" w:rsidRPr="00391496" w:rsidRDefault="002F37E4" w:rsidP="00391496">
      <w:pPr>
        <w:spacing w:line="480" w:lineRule="auto"/>
        <w:rPr>
          <w:sz w:val="22"/>
          <w:szCs w:val="22"/>
        </w:rPr>
      </w:pPr>
      <w:del w:id="161" w:author="Kathryn Epstein" w:date="2018-02-24T12:44:00Z">
        <w:r w:rsidRPr="00391496" w:rsidDel="00AA2D84">
          <w:rPr>
            <w:b/>
            <w:sz w:val="22"/>
            <w:szCs w:val="22"/>
          </w:rPr>
          <w:delText>An example.</w:delText>
        </w:r>
        <w:r w:rsidRPr="00391496" w:rsidDel="00AA2D84">
          <w:rPr>
            <w:sz w:val="22"/>
            <w:szCs w:val="22"/>
          </w:rPr>
          <w:delText xml:space="preserve"> </w:delText>
        </w:r>
      </w:del>
      <w:ins w:id="162" w:author="Kathryn Epstein" w:date="2018-02-24T12:44:00Z">
        <w:r w:rsidR="00AA2D84">
          <w:rPr>
            <w:sz w:val="22"/>
            <w:szCs w:val="22"/>
          </w:rPr>
          <w:t xml:space="preserve">Recently, </w:t>
        </w:r>
      </w:ins>
      <w:del w:id="163" w:author="Kathryn Epstein" w:date="2018-02-24T12:44:00Z">
        <w:r w:rsidRPr="00391496" w:rsidDel="00AA2D84">
          <w:rPr>
            <w:sz w:val="22"/>
            <w:szCs w:val="22"/>
          </w:rPr>
          <w:delText>S</w:delText>
        </w:r>
      </w:del>
      <w:ins w:id="164" w:author="Kathryn Epstein" w:date="2018-02-24T12:44:00Z">
        <w:r w:rsidR="00AA2D84">
          <w:rPr>
            <w:sz w:val="22"/>
            <w:szCs w:val="22"/>
          </w:rPr>
          <w:t>s</w:t>
        </w:r>
      </w:ins>
      <w:r w:rsidRPr="00391496">
        <w:rPr>
          <w:sz w:val="22"/>
          <w:szCs w:val="22"/>
        </w:rPr>
        <w:t xml:space="preserve">everal research groups, including mine (10), have attempted to validate the result that obese individuals were more likely to have lower bacterial diversity and higher abundances of </w:t>
      </w:r>
      <w:r w:rsidRPr="00391496">
        <w:rPr>
          <w:i/>
          <w:sz w:val="22"/>
          <w:szCs w:val="22"/>
        </w:rPr>
        <w:t>Bacteroidetes</w:t>
      </w:r>
      <w:r w:rsidRPr="00391496">
        <w:rPr>
          <w:sz w:val="22"/>
          <w:szCs w:val="22"/>
        </w:rPr>
        <w:t xml:space="preserve"> and lower abundances of </w:t>
      </w:r>
      <w:r w:rsidRPr="00391496">
        <w:rPr>
          <w:i/>
          <w:sz w:val="22"/>
          <w:szCs w:val="22"/>
        </w:rPr>
        <w:t>Firmicutes</w:t>
      </w:r>
      <w:r w:rsidRPr="00391496">
        <w:rPr>
          <w:sz w:val="22"/>
          <w:szCs w:val="22"/>
        </w:rPr>
        <w:t xml:space="preserve"> in their feces</w:t>
      </w:r>
      <w:ins w:id="165" w:author="Kathryn Epstein" w:date="2018-02-24T12:45:00Z">
        <w:r w:rsidR="00AA2D84">
          <w:rPr>
            <w:sz w:val="22"/>
            <w:szCs w:val="22"/>
          </w:rPr>
          <w:t xml:space="preserve">, which </w:t>
        </w:r>
        <w:r w:rsidR="00AA2D84" w:rsidRPr="00391496">
          <w:rPr>
            <w:sz w:val="22"/>
            <w:szCs w:val="22"/>
          </w:rPr>
          <w:t>engendered much enthusiasm for the role of the microbiome in human health</w:t>
        </w:r>
      </w:ins>
      <w:r w:rsidRPr="00391496">
        <w:rPr>
          <w:sz w:val="22"/>
          <w:szCs w:val="22"/>
        </w:rPr>
        <w:t xml:space="preserve"> (11, 12). The </w:t>
      </w:r>
      <w:proofErr w:type="spellStart"/>
      <w:ins w:id="166" w:author="Kathryn Epstein" w:date="2018-02-24T13:12:00Z">
        <w:r w:rsidR="004D789E">
          <w:rPr>
            <w:sz w:val="22"/>
            <w:szCs w:val="22"/>
          </w:rPr>
          <w:t>T</w:t>
        </w:r>
        <w:r w:rsidR="004D789E" w:rsidRPr="00391496">
          <w:rPr>
            <w:sz w:val="22"/>
            <w:szCs w:val="22"/>
          </w:rPr>
          <w:t>he</w:t>
        </w:r>
        <w:proofErr w:type="spellEnd"/>
        <w:r w:rsidR="004D789E" w:rsidRPr="00391496">
          <w:rPr>
            <w:sz w:val="22"/>
            <w:szCs w:val="22"/>
          </w:rPr>
          <w:t xml:space="preserve"> Human Microbiome Project</w:t>
        </w:r>
      </w:ins>
      <w:del w:id="167" w:author="Kathryn Epstein" w:date="2018-02-24T13:12:00Z">
        <w:r w:rsidRPr="00391496" w:rsidDel="004D789E">
          <w:rPr>
            <w:sz w:val="22"/>
            <w:szCs w:val="22"/>
          </w:rPr>
          <w:delText>original observation</w:delText>
        </w:r>
      </w:del>
      <w:ins w:id="168" w:author="Kathryn Epstein" w:date="2018-02-24T12:45:00Z">
        <w:r w:rsidR="00AA2D84">
          <w:rPr>
            <w:sz w:val="22"/>
            <w:szCs w:val="22"/>
          </w:rPr>
          <w:t>,</w:t>
        </w:r>
      </w:ins>
      <w:r w:rsidRPr="00391496">
        <w:rPr>
          <w:sz w:val="22"/>
          <w:szCs w:val="22"/>
        </w:rPr>
        <w:t xml:space="preserve"> </w:t>
      </w:r>
      <w:del w:id="169" w:author="Kathryn Epstein" w:date="2018-02-24T12:45:00Z">
        <w:r w:rsidRPr="00391496" w:rsidDel="00AA2D84">
          <w:rPr>
            <w:sz w:val="22"/>
            <w:szCs w:val="22"/>
          </w:rPr>
          <w:delText xml:space="preserve">was </w:delText>
        </w:r>
      </w:del>
      <w:r w:rsidRPr="00391496">
        <w:rPr>
          <w:sz w:val="22"/>
          <w:szCs w:val="22"/>
        </w:rPr>
        <w:t>published in 2008</w:t>
      </w:r>
      <w:ins w:id="170" w:author="Kathryn Epstein" w:date="2018-02-24T12:45:00Z">
        <w:r w:rsidR="00AA2D84">
          <w:rPr>
            <w:sz w:val="22"/>
            <w:szCs w:val="22"/>
          </w:rPr>
          <w:t>,</w:t>
        </w:r>
      </w:ins>
      <w:r w:rsidRPr="00391496">
        <w:rPr>
          <w:sz w:val="22"/>
          <w:szCs w:val="22"/>
        </w:rPr>
        <w:t xml:space="preserve"> </w:t>
      </w:r>
      <w:del w:id="171" w:author="Kathryn Epstein" w:date="2018-02-24T12:45:00Z">
        <w:r w:rsidRPr="00391496" w:rsidDel="00AA2D84">
          <w:rPr>
            <w:sz w:val="22"/>
            <w:szCs w:val="22"/>
          </w:rPr>
          <w:delText xml:space="preserve">using </w:delText>
        </w:r>
      </w:del>
      <w:ins w:id="172" w:author="Kathryn Epstein" w:date="2018-02-24T12:45:00Z">
        <w:r w:rsidR="00AA2D84">
          <w:rPr>
            <w:sz w:val="22"/>
            <w:szCs w:val="22"/>
          </w:rPr>
          <w:t xml:space="preserve">used </w:t>
        </w:r>
      </w:ins>
      <w:r w:rsidRPr="00391496">
        <w:rPr>
          <w:sz w:val="22"/>
          <w:szCs w:val="22"/>
        </w:rPr>
        <w:t xml:space="preserve">16S </w:t>
      </w:r>
      <w:proofErr w:type="spellStart"/>
      <w:r w:rsidRPr="00391496">
        <w:rPr>
          <w:sz w:val="22"/>
          <w:szCs w:val="22"/>
        </w:rPr>
        <w:t>rRNA</w:t>
      </w:r>
      <w:proofErr w:type="spellEnd"/>
      <w:r w:rsidRPr="00391496">
        <w:rPr>
          <w:sz w:val="22"/>
          <w:szCs w:val="22"/>
        </w:rPr>
        <w:t xml:space="preserve"> gene sequencing </w:t>
      </w:r>
      <w:del w:id="173" w:author="Kathryn Epstein" w:date="2018-02-24T12:46:00Z">
        <w:r w:rsidRPr="00391496" w:rsidDel="00AA2D84">
          <w:rPr>
            <w:sz w:val="22"/>
            <w:szCs w:val="22"/>
          </w:rPr>
          <w:delText xml:space="preserve">and </w:delText>
        </w:r>
      </w:del>
      <w:del w:id="174" w:author="Kathryn Epstein" w:date="2018-02-24T12:45:00Z">
        <w:r w:rsidRPr="00391496" w:rsidDel="00AA2D84">
          <w:rPr>
            <w:sz w:val="22"/>
            <w:szCs w:val="22"/>
          </w:rPr>
          <w:delText xml:space="preserve">engendered much enthusiasm for the role of the microbiome in human health </w:delText>
        </w:r>
      </w:del>
      <w:r w:rsidRPr="00391496">
        <w:rPr>
          <w:sz w:val="22"/>
          <w:szCs w:val="22"/>
        </w:rPr>
        <w:t xml:space="preserve">(13). Although the original study was performed using poorly reported data curation methods, we and others were able to independently obtain the same results as the original study when using the same dataset. </w:t>
      </w:r>
      <w:ins w:id="175" w:author="Kathryn Epstein" w:date="2018-02-24T12:46:00Z">
        <w:r w:rsidR="00AA2D84">
          <w:rPr>
            <w:sz w:val="22"/>
            <w:szCs w:val="22"/>
          </w:rPr>
          <w:t xml:space="preserve">Thus it was </w:t>
        </w:r>
      </w:ins>
      <w:del w:id="176" w:author="Kathryn Epstein" w:date="2018-02-24T12:46:00Z">
        <w:r w:rsidRPr="00391496" w:rsidDel="00AA2D84">
          <w:rPr>
            <w:sz w:val="22"/>
            <w:szCs w:val="22"/>
          </w:rPr>
          <w:delText xml:space="preserve">The original result can thus be considered </w:delText>
        </w:r>
      </w:del>
      <w:r w:rsidRPr="00391496">
        <w:rPr>
          <w:sz w:val="22"/>
          <w:szCs w:val="22"/>
        </w:rPr>
        <w:lastRenderedPageBreak/>
        <w:t xml:space="preserve">reproducible </w:t>
      </w:r>
      <w:ins w:id="177" w:author="Kathryn Epstein" w:date="2018-02-24T12:46:00Z">
        <w:r w:rsidR="00AA2D84">
          <w:rPr>
            <w:sz w:val="22"/>
            <w:szCs w:val="22"/>
          </w:rPr>
          <w:t xml:space="preserve">as defined </w:t>
        </w:r>
      </w:ins>
      <w:del w:id="178" w:author="Kathryn Epstein" w:date="2018-02-24T12:46:00Z">
        <w:r w:rsidRPr="00391496" w:rsidDel="00AA2D84">
          <w:rPr>
            <w:sz w:val="22"/>
            <w:szCs w:val="22"/>
          </w:rPr>
          <w:delText xml:space="preserve">by the key </w:delText>
        </w:r>
      </w:del>
      <w:r w:rsidRPr="00391496">
        <w:rPr>
          <w:sz w:val="22"/>
          <w:szCs w:val="22"/>
        </w:rPr>
        <w:t xml:space="preserve">in Table 1. However, when we used the same methods with </w:t>
      </w:r>
      <w:del w:id="179" w:author="Kathryn Epstein" w:date="2018-02-24T12:46:00Z">
        <w:r w:rsidRPr="00391496" w:rsidDel="00AA2D84">
          <w:rPr>
            <w:sz w:val="22"/>
            <w:szCs w:val="22"/>
          </w:rPr>
          <w:delText>9</w:delText>
        </w:r>
      </w:del>
      <w:ins w:id="180" w:author="Kathryn Epstein" w:date="2018-02-24T12:46:00Z">
        <w:r w:rsidR="00AA2D84">
          <w:rPr>
            <w:sz w:val="22"/>
            <w:szCs w:val="22"/>
          </w:rPr>
          <w:t>nine</w:t>
        </w:r>
      </w:ins>
      <w:r w:rsidRPr="00391496">
        <w:rPr>
          <w:sz w:val="22"/>
          <w:szCs w:val="22"/>
        </w:rPr>
        <w:t xml:space="preserve"> other datasets, we failed to replicate the result. </w:t>
      </w:r>
      <w:del w:id="181" w:author="Kathryn Epstein" w:date="2018-02-24T12:46:00Z">
        <w:r w:rsidRPr="00391496" w:rsidDel="00AA2D84">
          <w:rPr>
            <w:sz w:val="22"/>
            <w:szCs w:val="22"/>
          </w:rPr>
          <w:delText>Similarly, o</w:delText>
        </w:r>
      </w:del>
      <w:ins w:id="182" w:author="Kathryn Epstein" w:date="2018-02-24T12:46:00Z">
        <w:r w:rsidR="00AA2D84">
          <w:rPr>
            <w:sz w:val="22"/>
            <w:szCs w:val="22"/>
          </w:rPr>
          <w:t>O</w:t>
        </w:r>
      </w:ins>
      <w:r w:rsidRPr="00391496">
        <w:rPr>
          <w:sz w:val="22"/>
          <w:szCs w:val="22"/>
        </w:rPr>
        <w:t xml:space="preserve">ther groups have </w:t>
      </w:r>
      <w:ins w:id="183" w:author="Kathryn Epstein" w:date="2018-02-24T12:46:00Z">
        <w:r w:rsidR="00AA2D84">
          <w:rPr>
            <w:sz w:val="22"/>
            <w:szCs w:val="22"/>
          </w:rPr>
          <w:t xml:space="preserve">also </w:t>
        </w:r>
      </w:ins>
      <w:r w:rsidRPr="00391496">
        <w:rPr>
          <w:sz w:val="22"/>
          <w:szCs w:val="22"/>
        </w:rPr>
        <w:t xml:space="preserve">failed to replicate the original result with </w:t>
      </w:r>
      <w:commentRangeStart w:id="184"/>
      <w:r w:rsidRPr="00391496">
        <w:rPr>
          <w:sz w:val="22"/>
          <w:szCs w:val="22"/>
        </w:rPr>
        <w:t>their own data analysis workflows</w:t>
      </w:r>
      <w:commentRangeEnd w:id="184"/>
      <w:r w:rsidR="00AA2D84">
        <w:rPr>
          <w:rStyle w:val="CommentReference"/>
        </w:rPr>
        <w:commentReference w:id="184"/>
      </w:r>
      <w:r w:rsidRPr="00391496">
        <w:rPr>
          <w:sz w:val="22"/>
          <w:szCs w:val="22"/>
        </w:rPr>
        <w:t xml:space="preserve">. This </w:t>
      </w:r>
      <w:del w:id="185" w:author="Kathryn Epstein" w:date="2018-02-24T12:47:00Z">
        <w:r w:rsidRPr="00391496" w:rsidDel="00AA2D84">
          <w:rPr>
            <w:sz w:val="22"/>
            <w:szCs w:val="22"/>
          </w:rPr>
          <w:delText xml:space="preserve">failure to replicate the original result </w:delText>
        </w:r>
      </w:del>
      <w:r w:rsidRPr="00391496">
        <w:rPr>
          <w:sz w:val="22"/>
          <w:szCs w:val="22"/>
        </w:rPr>
        <w:t xml:space="preserve">may be due to methodological differences across the replicating studies, differences in study populations, or statistical variation. It is worth noting that those involved in the original </w:t>
      </w:r>
      <w:proofErr w:type="spellStart"/>
      <w:r w:rsidRPr="00391496">
        <w:rPr>
          <w:sz w:val="22"/>
          <w:szCs w:val="22"/>
        </w:rPr>
        <w:t>Turnbaugh</w:t>
      </w:r>
      <w:proofErr w:type="spellEnd"/>
      <w:r w:rsidRPr="00391496">
        <w:rPr>
          <w:sz w:val="22"/>
          <w:szCs w:val="22"/>
        </w:rPr>
        <w:t xml:space="preserve"> study pursued multiple approaches to better understand the question of whether the microbiota is important in obesity. They initially sought microbiome-based signatures using mouse models (14). They observed stark differences in the microbiota of genetically lean and obese mice and that the microbiota of obese mice could transmit the propensity to gain weight to germ free mice (14). In a human cohort, they generated multiple datasets that each reflected different regions of the 16S </w:t>
      </w:r>
      <w:proofErr w:type="spellStart"/>
      <w:r w:rsidRPr="00391496">
        <w:rPr>
          <w:sz w:val="22"/>
          <w:szCs w:val="22"/>
        </w:rPr>
        <w:t>rRNA</w:t>
      </w:r>
      <w:proofErr w:type="spellEnd"/>
      <w:r w:rsidRPr="00391496">
        <w:rPr>
          <w:sz w:val="22"/>
          <w:szCs w:val="22"/>
        </w:rPr>
        <w:t xml:space="preserve"> gene. In obese individuals, they observed reduced diversity and relative abundance of </w:t>
      </w:r>
      <w:r w:rsidRPr="00391496">
        <w:rPr>
          <w:i/>
          <w:sz w:val="22"/>
          <w:szCs w:val="22"/>
        </w:rPr>
        <w:t>Bacteroidetes</w:t>
      </w:r>
      <w:r w:rsidRPr="00391496">
        <w:rPr>
          <w:sz w:val="22"/>
          <w:szCs w:val="22"/>
        </w:rPr>
        <w:t xml:space="preserve"> (13). They also used shotgun metagenomic sequencing to postulate the enrichment of carbohydrate processing genes in obese individuals (13). In a smaller cohort study, </w:t>
      </w:r>
      <w:commentRangeStart w:id="186"/>
      <w:r w:rsidRPr="00391496">
        <w:rPr>
          <w:sz w:val="22"/>
          <w:szCs w:val="22"/>
        </w:rPr>
        <w:t xml:space="preserve">although the subjects' diversity remained constant, there was the predicted increase in </w:t>
      </w:r>
      <w:commentRangeEnd w:id="186"/>
      <w:r w:rsidR="00AA2D84">
        <w:rPr>
          <w:rStyle w:val="CommentReference"/>
        </w:rPr>
        <w:commentReference w:id="186"/>
      </w:r>
      <w:r w:rsidRPr="00391496">
        <w:rPr>
          <w:i/>
          <w:sz w:val="22"/>
          <w:szCs w:val="22"/>
        </w:rPr>
        <w:t>Bacteroidetes</w:t>
      </w:r>
      <w:r w:rsidRPr="00391496">
        <w:rPr>
          <w:sz w:val="22"/>
          <w:szCs w:val="22"/>
        </w:rPr>
        <w:t xml:space="preserve"> as subjects lost weight (16). Although each part of their approach had significant weaknesses</w:t>
      </w:r>
      <w:ins w:id="187" w:author="Kathryn Epstein" w:date="2018-02-24T12:49:00Z">
        <w:r w:rsidR="00AA2D84">
          <w:rPr>
            <w:sz w:val="22"/>
            <w:szCs w:val="22"/>
          </w:rPr>
          <w:t>,</w:t>
        </w:r>
      </w:ins>
      <w:r w:rsidRPr="00391496">
        <w:rPr>
          <w:sz w:val="22"/>
          <w:szCs w:val="22"/>
        </w:rPr>
        <w:t xml:space="preserve"> including methodological biases and underpowered experimental designs, their results supported the hypothesis that </w:t>
      </w:r>
      <w:ins w:id="188" w:author="Kathryn Epstein" w:date="2018-02-24T12:49:00Z">
        <w:r w:rsidR="00AA2D84">
          <w:rPr>
            <w:sz w:val="22"/>
            <w:szCs w:val="22"/>
          </w:rPr>
          <w:t xml:space="preserve">obesity has </w:t>
        </w:r>
      </w:ins>
      <w:del w:id="189" w:author="Kathryn Epstein" w:date="2018-02-24T12:49:00Z">
        <w:r w:rsidRPr="00391496" w:rsidDel="00AA2D84">
          <w:rPr>
            <w:sz w:val="22"/>
            <w:szCs w:val="22"/>
          </w:rPr>
          <w:delText xml:space="preserve">there were </w:delText>
        </w:r>
      </w:del>
      <w:r w:rsidRPr="00391496">
        <w:rPr>
          <w:sz w:val="22"/>
          <w:szCs w:val="22"/>
        </w:rPr>
        <w:t>microbial signatures</w:t>
      </w:r>
      <w:del w:id="190" w:author="Kathryn Epstein" w:date="2018-02-24T12:49:00Z">
        <w:r w:rsidRPr="00391496" w:rsidDel="00AA2D84">
          <w:rPr>
            <w:sz w:val="22"/>
            <w:szCs w:val="22"/>
          </w:rPr>
          <w:delText xml:space="preserve"> associated with obesity</w:delText>
        </w:r>
      </w:del>
      <w:r w:rsidRPr="00391496">
        <w:rPr>
          <w:sz w:val="22"/>
          <w:szCs w:val="22"/>
        </w:rPr>
        <w:t xml:space="preserve">. Their overall conclusion appears to have been robust within </w:t>
      </w:r>
      <w:del w:id="191" w:author="Kathryn Epstein" w:date="2018-02-24T12:49:00Z">
        <w:r w:rsidRPr="00391496" w:rsidDel="00AA2D84">
          <w:rPr>
            <w:sz w:val="22"/>
            <w:szCs w:val="22"/>
          </w:rPr>
          <w:delText xml:space="preserve">this </w:delText>
        </w:r>
      </w:del>
      <w:ins w:id="192" w:author="Kathryn Epstein" w:date="2018-02-24T12:49:00Z">
        <w:r w:rsidR="00AA2D84">
          <w:rPr>
            <w:sz w:val="22"/>
            <w:szCs w:val="22"/>
          </w:rPr>
          <w:t xml:space="preserve">the </w:t>
        </w:r>
      </w:ins>
      <w:r w:rsidRPr="00391496">
        <w:rPr>
          <w:sz w:val="22"/>
          <w:szCs w:val="22"/>
        </w:rPr>
        <w:t>cohort</w:t>
      </w:r>
      <w:ins w:id="193" w:author="Kathryn Epstein" w:date="2018-02-24T12:49:00Z">
        <w:r w:rsidR="00AA2D84">
          <w:rPr>
            <w:sz w:val="22"/>
            <w:szCs w:val="22"/>
          </w:rPr>
          <w:t xml:space="preserve"> they studied</w:t>
        </w:r>
      </w:ins>
      <w:r w:rsidRPr="00391496">
        <w:rPr>
          <w:sz w:val="22"/>
          <w:szCs w:val="22"/>
        </w:rPr>
        <w:t>. The inability to replicate these results in other cohorts</w:t>
      </w:r>
      <w:ins w:id="194" w:author="Kathryn Epstein" w:date="2018-02-24T12:49:00Z">
        <w:r w:rsidR="00AA2D84">
          <w:rPr>
            <w:sz w:val="22"/>
            <w:szCs w:val="22"/>
          </w:rPr>
          <w:t>, however,</w:t>
        </w:r>
      </w:ins>
      <w:r w:rsidRPr="00391496">
        <w:rPr>
          <w:sz w:val="22"/>
          <w:szCs w:val="22"/>
        </w:rPr>
        <w:t xml:space="preserve"> indicate</w:t>
      </w:r>
      <w:del w:id="195" w:author="Kathryn Epstein" w:date="2018-02-24T12:49:00Z">
        <w:r w:rsidRPr="00391496" w:rsidDel="00AA2D84">
          <w:rPr>
            <w:sz w:val="22"/>
            <w:szCs w:val="22"/>
          </w:rPr>
          <w:delText>d</w:delText>
        </w:r>
      </w:del>
      <w:ins w:id="196" w:author="Kathryn Epstein" w:date="2018-02-24T12:49:00Z">
        <w:r w:rsidR="00AA2D84">
          <w:rPr>
            <w:sz w:val="22"/>
            <w:szCs w:val="22"/>
          </w:rPr>
          <w:t>s</w:t>
        </w:r>
      </w:ins>
      <w:r w:rsidRPr="00391496">
        <w:rPr>
          <w:sz w:val="22"/>
          <w:szCs w:val="22"/>
        </w:rPr>
        <w:t xml:space="preserve"> the</w:t>
      </w:r>
      <w:ins w:id="197" w:author="Kathryn Epstein" w:date="2018-02-24T12:49:00Z">
        <w:r w:rsidR="00AA2D84">
          <w:rPr>
            <w:sz w:val="22"/>
            <w:szCs w:val="22"/>
          </w:rPr>
          <w:t>ir</w:t>
        </w:r>
      </w:ins>
      <w:r w:rsidRPr="00391496">
        <w:rPr>
          <w:sz w:val="22"/>
          <w:szCs w:val="22"/>
        </w:rPr>
        <w:t xml:space="preserve"> conclusions </w:t>
      </w:r>
      <w:del w:id="198" w:author="Kathryn Epstein" w:date="2018-02-24T12:49:00Z">
        <w:r w:rsidRPr="00391496" w:rsidDel="00AA2D84">
          <w:rPr>
            <w:sz w:val="22"/>
            <w:szCs w:val="22"/>
          </w:rPr>
          <w:delText xml:space="preserve">were </w:delText>
        </w:r>
      </w:del>
      <w:ins w:id="199" w:author="Kathryn Epstein" w:date="2018-02-24T12:49:00Z">
        <w:r w:rsidR="00AA2D84">
          <w:rPr>
            <w:sz w:val="22"/>
            <w:szCs w:val="22"/>
          </w:rPr>
          <w:t xml:space="preserve">are </w:t>
        </w:r>
      </w:ins>
      <w:r w:rsidRPr="00391496">
        <w:rPr>
          <w:sz w:val="22"/>
          <w:szCs w:val="22"/>
        </w:rPr>
        <w:t>not generalizable.</w:t>
      </w:r>
    </w:p>
    <w:p w14:paraId="66C16DDE" w14:textId="585486A5" w:rsidR="00B71F19" w:rsidRPr="00391496" w:rsidRDefault="002F37E4" w:rsidP="00391496">
      <w:pPr>
        <w:spacing w:line="480" w:lineRule="auto"/>
        <w:rPr>
          <w:sz w:val="22"/>
          <w:szCs w:val="22"/>
        </w:rPr>
      </w:pPr>
      <w:commentRangeStart w:id="200"/>
      <w:del w:id="201" w:author="Kathryn Epstein" w:date="2018-02-24T12:53:00Z">
        <w:r w:rsidRPr="00391496" w:rsidDel="00CD79D5">
          <w:rPr>
            <w:b/>
            <w:sz w:val="22"/>
            <w:szCs w:val="22"/>
          </w:rPr>
          <w:delText>Reproducibility.</w:delText>
        </w:r>
        <w:r w:rsidRPr="00391496" w:rsidDel="00CD79D5">
          <w:rPr>
            <w:sz w:val="22"/>
            <w:szCs w:val="22"/>
          </w:rPr>
          <w:delText xml:space="preserve"> </w:delText>
        </w:r>
      </w:del>
      <w:commentRangeEnd w:id="200"/>
      <w:r w:rsidR="00CD79D5">
        <w:rPr>
          <w:rStyle w:val="CommentReference"/>
        </w:rPr>
        <w:commentReference w:id="200"/>
      </w:r>
      <w:moveFromRangeStart w:id="202" w:author="Kathryn Epstein" w:date="2018-02-24T12:51:00Z" w:name="move381096043"/>
      <w:moveFrom w:id="203" w:author="Kathryn Epstein" w:date="2018-02-24T12:51:00Z">
        <w:r w:rsidRPr="00391496" w:rsidDel="00AA2D84">
          <w:rPr>
            <w:sz w:val="22"/>
            <w:szCs w:val="22"/>
          </w:rPr>
          <w:t>Threats to reproducibility are some of the most fundamental and easiest to lay fault on the original investigators. If a result cannot be reproduced, then it is difficult to have confidence that it can be replicated or gene</w:t>
        </w:r>
        <w:del w:id="204" w:author="Kathryn Epstein" w:date="2018-02-24T12:53:00Z">
          <w:r w:rsidRPr="00391496" w:rsidDel="00CD79D5">
            <w:rPr>
              <w:sz w:val="22"/>
              <w:szCs w:val="22"/>
            </w:rPr>
            <w:delText xml:space="preserve">ralized. </w:delText>
          </w:r>
        </w:del>
      </w:moveFrom>
      <w:moveFromRangeEnd w:id="202"/>
      <w:del w:id="205" w:author="Kathryn Epstein" w:date="2018-02-24T12:53:00Z">
        <w:r w:rsidRPr="00391496" w:rsidDel="00CD79D5">
          <w:rPr>
            <w:sz w:val="22"/>
            <w:szCs w:val="22"/>
          </w:rPr>
          <w:delText>Thus the ability to reproduce a result is critical.</w:delText>
        </w:r>
      </w:del>
    </w:p>
    <w:p w14:paraId="25A0C62D" w14:textId="190B87F6" w:rsidR="00B71F19" w:rsidRPr="00391496" w:rsidRDefault="00441A23" w:rsidP="00391496">
      <w:pPr>
        <w:spacing w:line="480" w:lineRule="auto"/>
        <w:rPr>
          <w:sz w:val="22"/>
          <w:szCs w:val="22"/>
        </w:rPr>
      </w:pPr>
      <w:ins w:id="206" w:author="Kathryn Epstein" w:date="2018-02-24T13:25:00Z">
        <w:r>
          <w:rPr>
            <w:b/>
            <w:sz w:val="22"/>
            <w:szCs w:val="22"/>
          </w:rPr>
          <w:lastRenderedPageBreak/>
          <w:t>Threat</w:t>
        </w:r>
      </w:ins>
      <w:ins w:id="207" w:author="Kate" w:date="2018-02-25T18:19:00Z">
        <w:r w:rsidR="00516A35">
          <w:rPr>
            <w:b/>
            <w:sz w:val="22"/>
            <w:szCs w:val="22"/>
          </w:rPr>
          <w:t>s</w:t>
        </w:r>
      </w:ins>
      <w:ins w:id="208" w:author="Kathryn Epstein" w:date="2018-02-24T13:25:00Z">
        <w:r>
          <w:rPr>
            <w:b/>
            <w:sz w:val="22"/>
            <w:szCs w:val="22"/>
          </w:rPr>
          <w:t xml:space="preserve"> to Reproducibility. </w:t>
        </w:r>
      </w:ins>
      <w:ins w:id="209" w:author="Kathryn Epstein" w:date="2018-02-24T12:54:00Z">
        <w:r w:rsidR="00CD79D5">
          <w:rPr>
            <w:sz w:val="22"/>
            <w:szCs w:val="22"/>
          </w:rPr>
          <w:t xml:space="preserve">The </w:t>
        </w:r>
        <w:r w:rsidR="00CD79D5" w:rsidRPr="00391496">
          <w:rPr>
            <w:sz w:val="22"/>
            <w:szCs w:val="22"/>
          </w:rPr>
          <w:t>poor report</w:t>
        </w:r>
        <w:r w:rsidR="00CD79D5">
          <w:rPr>
            <w:sz w:val="22"/>
            <w:szCs w:val="22"/>
          </w:rPr>
          <w:t>ing of the</w:t>
        </w:r>
        <w:r w:rsidR="00CD79D5" w:rsidRPr="00391496">
          <w:rPr>
            <w:sz w:val="22"/>
            <w:szCs w:val="22"/>
          </w:rPr>
          <w:t xml:space="preserve"> data curation methods </w:t>
        </w:r>
      </w:ins>
      <w:ins w:id="210" w:author="Kathryn Epstein" w:date="2018-02-24T12:55:00Z">
        <w:r w:rsidR="00CD79D5">
          <w:rPr>
            <w:sz w:val="22"/>
            <w:szCs w:val="22"/>
          </w:rPr>
          <w:t xml:space="preserve">in the original study linking obesity to biome is not atypical. </w:t>
        </w:r>
      </w:ins>
      <w:r w:rsidR="002F37E4" w:rsidRPr="00391496">
        <w:rPr>
          <w:sz w:val="22"/>
          <w:szCs w:val="22"/>
        </w:rPr>
        <w:t xml:space="preserve">Because of word limits in many journals, Materials and Methods sections become a chain of citations to previous work that each cite previous work (9). </w:t>
      </w:r>
      <w:del w:id="211" w:author="Kathryn Epstein" w:date="2018-02-24T12:55:00Z">
        <w:r w:rsidR="002F37E4" w:rsidRPr="00391496" w:rsidDel="00CD79D5">
          <w:rPr>
            <w:sz w:val="22"/>
            <w:szCs w:val="22"/>
          </w:rPr>
          <w:delText>The resulting rabbit holes can largely be addressed by i</w:delText>
        </w:r>
      </w:del>
      <w:ins w:id="212" w:author="Kathryn Epstein" w:date="2018-02-24T12:55:00Z">
        <w:r w:rsidR="00CD79D5">
          <w:rPr>
            <w:sz w:val="22"/>
            <w:szCs w:val="22"/>
          </w:rPr>
          <w:t>I</w:t>
        </w:r>
      </w:ins>
      <w:r w:rsidR="002F37E4" w:rsidRPr="00391496">
        <w:rPr>
          <w:sz w:val="22"/>
          <w:szCs w:val="22"/>
        </w:rPr>
        <w:t>mproved documentation in supplementary materials or archives such as protocols.io (https://www.protocols.io) for lab-based methods or through GitHub (https://github.com) for data analysis workflows</w:t>
      </w:r>
      <w:ins w:id="213" w:author="Kathryn Epstein" w:date="2018-02-24T12:55:00Z">
        <w:r w:rsidR="00CD79D5">
          <w:rPr>
            <w:sz w:val="22"/>
            <w:szCs w:val="22"/>
          </w:rPr>
          <w:t xml:space="preserve"> would </w:t>
        </w:r>
        <w:commentRangeStart w:id="214"/>
        <w:r w:rsidR="00CD79D5">
          <w:rPr>
            <w:sz w:val="22"/>
            <w:szCs w:val="22"/>
          </w:rPr>
          <w:t>address these rabbit holes</w:t>
        </w:r>
      </w:ins>
      <w:commentRangeEnd w:id="214"/>
      <w:ins w:id="215" w:author="Kathryn Epstein" w:date="2018-02-24T12:56:00Z">
        <w:r w:rsidR="00CD79D5">
          <w:rPr>
            <w:rStyle w:val="CommentReference"/>
          </w:rPr>
          <w:commentReference w:id="214"/>
        </w:r>
      </w:ins>
      <w:r w:rsidR="002F37E4" w:rsidRPr="00391496">
        <w:rPr>
          <w:sz w:val="22"/>
          <w:szCs w:val="22"/>
        </w:rPr>
        <w:t xml:space="preserve">. For data analysis workflows, software such as GNU Make (https://www.gnu.org/software/make/) and the Common Workflow Language (17) </w:t>
      </w:r>
      <w:ins w:id="216" w:author="Kathryn Epstein" w:date="2018-02-24T12:57:00Z">
        <w:r w:rsidR="00CD79D5">
          <w:rPr>
            <w:sz w:val="22"/>
            <w:szCs w:val="22"/>
          </w:rPr>
          <w:t xml:space="preserve">make it possible </w:t>
        </w:r>
      </w:ins>
      <w:del w:id="217" w:author="Kathryn Epstein" w:date="2018-02-24T12:57:00Z">
        <w:r w:rsidR="002F37E4" w:rsidRPr="00391496" w:rsidDel="00CD79D5">
          <w:rPr>
            <w:sz w:val="22"/>
            <w:szCs w:val="22"/>
          </w:rPr>
          <w:delText xml:space="preserve">are available that allow one </w:delText>
        </w:r>
      </w:del>
      <w:r w:rsidR="002F37E4" w:rsidRPr="00391496">
        <w:rPr>
          <w:sz w:val="22"/>
          <w:szCs w:val="22"/>
        </w:rPr>
        <w:t xml:space="preserve">to track data dependencies and automate a workflow. For example, </w:t>
      </w:r>
      <w:ins w:id="218" w:author="Kathryn Epstein" w:date="2018-02-24T12:57:00Z">
        <w:r w:rsidR="00CD79D5">
          <w:rPr>
            <w:sz w:val="22"/>
            <w:szCs w:val="22"/>
          </w:rPr>
          <w:t xml:space="preserve">my research </w:t>
        </w:r>
      </w:ins>
      <w:ins w:id="219" w:author="Kathryn Epstein" w:date="2018-02-24T12:58:00Z">
        <w:r w:rsidR="00CD79D5">
          <w:rPr>
            <w:sz w:val="22"/>
            <w:szCs w:val="22"/>
          </w:rPr>
          <w:t xml:space="preserve">group </w:t>
        </w:r>
      </w:ins>
      <w:ins w:id="220" w:author="Kathryn Epstein" w:date="2018-02-24T12:57:00Z">
        <w:r w:rsidR="00CD79D5">
          <w:rPr>
            <w:sz w:val="22"/>
            <w:szCs w:val="22"/>
          </w:rPr>
          <w:t xml:space="preserve">used </w:t>
        </w:r>
      </w:ins>
      <w:ins w:id="221" w:author="Kathryn Epstein" w:date="2018-02-24T12:58:00Z">
        <w:r w:rsidR="00CD79D5" w:rsidRPr="00391496">
          <w:rPr>
            <w:sz w:val="22"/>
            <w:szCs w:val="22"/>
          </w:rPr>
          <w:t xml:space="preserve">GNU Make </w:t>
        </w:r>
        <w:r w:rsidR="00CD79D5">
          <w:rPr>
            <w:sz w:val="22"/>
            <w:szCs w:val="22"/>
          </w:rPr>
          <w:t xml:space="preserve">to write </w:t>
        </w:r>
      </w:ins>
      <w:ins w:id="222" w:author="Kathryn Epstein" w:date="2018-02-24T12:57:00Z">
        <w:r w:rsidR="00CD79D5">
          <w:rPr>
            <w:sz w:val="22"/>
            <w:szCs w:val="22"/>
          </w:rPr>
          <w:t xml:space="preserve">a </w:t>
        </w:r>
      </w:ins>
      <w:del w:id="223" w:author="Kathryn Epstein" w:date="2018-02-24T12:57:00Z">
        <w:r w:rsidR="002F37E4" w:rsidRPr="00391496" w:rsidDel="00CD79D5">
          <w:rPr>
            <w:sz w:val="22"/>
            <w:szCs w:val="22"/>
          </w:rPr>
          <w:delText xml:space="preserve">the </w:delText>
        </w:r>
      </w:del>
      <w:r w:rsidR="002F37E4" w:rsidRPr="00391496">
        <w:rPr>
          <w:sz w:val="22"/>
          <w:szCs w:val="22"/>
        </w:rPr>
        <w:t xml:space="preserve">workflow </w:t>
      </w:r>
      <w:ins w:id="224" w:author="Kathryn Epstein" w:date="2018-02-24T12:58:00Z">
        <w:r w:rsidR="00CD79D5">
          <w:rPr>
            <w:sz w:val="22"/>
            <w:szCs w:val="22"/>
          </w:rPr>
          <w:t xml:space="preserve">for use </w:t>
        </w:r>
      </w:ins>
      <w:del w:id="225" w:author="Kathryn Epstein" w:date="2018-02-24T12:58:00Z">
        <w:r w:rsidR="002F37E4" w:rsidRPr="00391496" w:rsidDel="00CD79D5">
          <w:rPr>
            <w:sz w:val="22"/>
            <w:szCs w:val="22"/>
          </w:rPr>
          <w:delText xml:space="preserve">used </w:delText>
        </w:r>
      </w:del>
      <w:r w:rsidR="002F37E4" w:rsidRPr="00391496">
        <w:rPr>
          <w:sz w:val="22"/>
          <w:szCs w:val="22"/>
        </w:rPr>
        <w:t xml:space="preserve">in our obesity meta-analysis </w:t>
      </w:r>
      <w:ins w:id="226" w:author="Kathryn Epstein" w:date="2018-02-24T12:58:00Z">
        <w:r w:rsidR="00CD79D5">
          <w:rPr>
            <w:sz w:val="22"/>
            <w:szCs w:val="22"/>
          </w:rPr>
          <w:t xml:space="preserve">that produces </w:t>
        </w:r>
      </w:ins>
      <w:del w:id="227" w:author="Kathryn Epstein" w:date="2018-02-24T12:58:00Z">
        <w:r w:rsidR="002F37E4" w:rsidRPr="00391496" w:rsidDel="00CD79D5">
          <w:rPr>
            <w:sz w:val="22"/>
            <w:szCs w:val="22"/>
          </w:rPr>
          <w:delText xml:space="preserve">was written using GNU Make such that one should be able to download a copy of the </w:delText>
        </w:r>
      </w:del>
      <w:r w:rsidR="002F37E4" w:rsidRPr="00391496">
        <w:rPr>
          <w:sz w:val="22"/>
          <w:szCs w:val="22"/>
        </w:rPr>
        <w:t xml:space="preserve">scripts </w:t>
      </w:r>
      <w:ins w:id="228" w:author="Kathryn Epstein" w:date="2018-02-24T12:58:00Z">
        <w:r w:rsidR="00CD79D5">
          <w:rPr>
            <w:sz w:val="22"/>
            <w:szCs w:val="22"/>
          </w:rPr>
          <w:t xml:space="preserve">that are downloadable </w:t>
        </w:r>
      </w:ins>
      <w:r w:rsidR="002F37E4" w:rsidRPr="00391496">
        <w:rPr>
          <w:sz w:val="22"/>
          <w:szCs w:val="22"/>
        </w:rPr>
        <w:t xml:space="preserve">from the project's GitHub repository </w:t>
      </w:r>
      <w:ins w:id="229" w:author="Kathryn Epstein" w:date="2018-02-24T12:58:00Z">
        <w:r w:rsidR="00CD79D5">
          <w:rPr>
            <w:sz w:val="22"/>
            <w:szCs w:val="22"/>
          </w:rPr>
          <w:t xml:space="preserve">such that </w:t>
        </w:r>
      </w:ins>
      <w:ins w:id="230" w:author="Kathryn Epstein" w:date="2018-02-24T13:01:00Z">
        <w:r w:rsidR="00CD79D5">
          <w:rPr>
            <w:sz w:val="22"/>
            <w:szCs w:val="22"/>
          </w:rPr>
          <w:t xml:space="preserve">entering </w:t>
        </w:r>
      </w:ins>
      <w:del w:id="231" w:author="Kathryn Epstein" w:date="2018-02-24T12:58:00Z">
        <w:r w:rsidR="002F37E4" w:rsidRPr="00391496" w:rsidDel="00CD79D5">
          <w:rPr>
            <w:sz w:val="22"/>
            <w:szCs w:val="22"/>
          </w:rPr>
          <w:delText xml:space="preserve">and write </w:delText>
        </w:r>
      </w:del>
      <w:r w:rsidR="002F37E4" w:rsidRPr="00391496">
        <w:rPr>
          <w:sz w:val="22"/>
          <w:szCs w:val="22"/>
        </w:rPr>
        <w:t xml:space="preserve">"make </w:t>
      </w:r>
      <w:proofErr w:type="spellStart"/>
      <w:r w:rsidR="002F37E4" w:rsidRPr="00391496">
        <w:rPr>
          <w:sz w:val="22"/>
          <w:szCs w:val="22"/>
        </w:rPr>
        <w:t>write.paper</w:t>
      </w:r>
      <w:proofErr w:type="spellEnd"/>
      <w:r w:rsidR="002F37E4" w:rsidRPr="00391496">
        <w:rPr>
          <w:sz w:val="22"/>
          <w:szCs w:val="22"/>
        </w:rPr>
        <w:t xml:space="preserve">" </w:t>
      </w:r>
      <w:del w:id="232" w:author="Kathryn Epstein" w:date="2018-02-24T12:59:00Z">
        <w:r w:rsidR="002F37E4" w:rsidRPr="00391496" w:rsidDel="00CD79D5">
          <w:rPr>
            <w:sz w:val="22"/>
            <w:szCs w:val="22"/>
          </w:rPr>
          <w:delText xml:space="preserve">from </w:delText>
        </w:r>
      </w:del>
      <w:ins w:id="233" w:author="Kathryn Epstein" w:date="2018-02-24T12:59:00Z">
        <w:r w:rsidR="00CD79D5">
          <w:rPr>
            <w:sz w:val="22"/>
            <w:szCs w:val="22"/>
          </w:rPr>
          <w:t xml:space="preserve">in </w:t>
        </w:r>
      </w:ins>
      <w:r w:rsidR="002F37E4" w:rsidRPr="00391496">
        <w:rPr>
          <w:sz w:val="22"/>
          <w:szCs w:val="22"/>
        </w:rPr>
        <w:t xml:space="preserve">the command line </w:t>
      </w:r>
      <w:del w:id="234" w:author="Kathryn Epstein" w:date="2018-02-24T12:59:00Z">
        <w:r w:rsidR="002F37E4" w:rsidRPr="00391496" w:rsidDel="00CD79D5">
          <w:rPr>
            <w:sz w:val="22"/>
            <w:szCs w:val="22"/>
          </w:rPr>
          <w:delText xml:space="preserve">to </w:delText>
        </w:r>
      </w:del>
      <w:ins w:id="235" w:author="Kathryn Epstein" w:date="2018-02-24T12:59:00Z">
        <w:r w:rsidR="00CD79D5">
          <w:rPr>
            <w:sz w:val="22"/>
            <w:szCs w:val="22"/>
          </w:rPr>
          <w:t xml:space="preserve">will </w:t>
        </w:r>
      </w:ins>
      <w:r w:rsidR="002F37E4" w:rsidRPr="00391496">
        <w:rPr>
          <w:sz w:val="22"/>
          <w:szCs w:val="22"/>
        </w:rPr>
        <w:t>reproduce our analysis. These tools make it possible to trace the provenance of a summary statistic from the manuscript back to the raw data.</w:t>
      </w:r>
      <w:r w:rsidR="004D789E">
        <w:rPr>
          <w:rStyle w:val="CommentReference"/>
        </w:rPr>
        <w:commentReference w:id="236"/>
      </w:r>
    </w:p>
    <w:p w14:paraId="23DF6EBC" w14:textId="560B50A2" w:rsidR="00B71F19" w:rsidRPr="00391496" w:rsidRDefault="00101ADB" w:rsidP="00391496">
      <w:pPr>
        <w:spacing w:line="480" w:lineRule="auto"/>
        <w:rPr>
          <w:sz w:val="22"/>
          <w:szCs w:val="22"/>
        </w:rPr>
      </w:pPr>
      <w:ins w:id="237" w:author="Kathryn Epstein" w:date="2018-02-24T13:12:00Z">
        <w:r>
          <w:rPr>
            <w:sz w:val="22"/>
            <w:szCs w:val="22"/>
          </w:rPr>
          <w:t>T</w:t>
        </w:r>
        <w:r w:rsidRPr="00391496">
          <w:rPr>
            <w:sz w:val="22"/>
            <w:szCs w:val="22"/>
          </w:rPr>
          <w:t xml:space="preserve">he Human Microbiome Project </w:t>
        </w:r>
        <w:r>
          <w:rPr>
            <w:sz w:val="22"/>
            <w:szCs w:val="22"/>
          </w:rPr>
          <w:t xml:space="preserve">provides an example of another </w:t>
        </w:r>
      </w:ins>
      <w:ins w:id="238" w:author="Kathryn Epstein" w:date="2018-02-24T13:26:00Z">
        <w:r w:rsidR="00441A23">
          <w:rPr>
            <w:sz w:val="22"/>
            <w:szCs w:val="22"/>
          </w:rPr>
          <w:t xml:space="preserve">barrier to </w:t>
        </w:r>
      </w:ins>
      <w:ins w:id="239" w:author="Kathryn Epstein" w:date="2018-02-24T13:12:00Z">
        <w:r>
          <w:rPr>
            <w:sz w:val="22"/>
            <w:szCs w:val="22"/>
          </w:rPr>
          <w:t>reproducibility: i</w:t>
        </w:r>
      </w:ins>
      <w:ins w:id="240" w:author="Kathryn Epstein" w:date="2018-02-24T13:01:00Z">
        <w:r w:rsidR="00CD79D5">
          <w:rPr>
            <w:sz w:val="22"/>
            <w:szCs w:val="22"/>
          </w:rPr>
          <w:t xml:space="preserve">nvestigators’ failure to account for </w:t>
        </w:r>
        <w:r w:rsidR="00CD79D5" w:rsidRPr="00391496">
          <w:rPr>
            <w:sz w:val="22"/>
            <w:szCs w:val="22"/>
          </w:rPr>
          <w:t>confounding variables</w:t>
        </w:r>
      </w:ins>
      <w:del w:id="241" w:author="Kathryn Epstein" w:date="2018-02-24T13:02:00Z">
        <w:r w:rsidR="002F37E4" w:rsidRPr="00391496" w:rsidDel="00CD79D5">
          <w:rPr>
            <w:sz w:val="22"/>
            <w:szCs w:val="22"/>
          </w:rPr>
          <w:delText>P</w:delText>
        </w:r>
      </w:del>
      <w:del w:id="242" w:author="Kathryn Epstein" w:date="2018-02-24T13:12:00Z">
        <w:r w:rsidR="002F37E4" w:rsidRPr="00391496" w:rsidDel="00101ADB">
          <w:rPr>
            <w:sz w:val="22"/>
            <w:szCs w:val="22"/>
          </w:rPr>
          <w:delText xml:space="preserve">roblems with experimental design </w:delText>
        </w:r>
      </w:del>
      <w:del w:id="243" w:author="Kathryn Epstein" w:date="2018-02-24T13:02:00Z">
        <w:r w:rsidR="002F37E4" w:rsidRPr="00391496" w:rsidDel="00CD79D5">
          <w:rPr>
            <w:sz w:val="22"/>
            <w:szCs w:val="22"/>
          </w:rPr>
          <w:delText>are often a</w:delText>
        </w:r>
      </w:del>
      <w:del w:id="244" w:author="Kathryn Epstein" w:date="2018-02-24T13:12:00Z">
        <w:r w:rsidR="002F37E4" w:rsidRPr="00391496" w:rsidDel="00101ADB">
          <w:rPr>
            <w:sz w:val="22"/>
            <w:szCs w:val="22"/>
          </w:rPr>
          <w:delText xml:space="preserve"> threat</w:delText>
        </w:r>
      </w:del>
      <w:del w:id="245" w:author="Kathryn Epstein" w:date="2018-02-24T13:02:00Z">
        <w:r w:rsidR="002F37E4" w:rsidRPr="00391496" w:rsidDel="00CD79D5">
          <w:rPr>
            <w:sz w:val="22"/>
            <w:szCs w:val="22"/>
          </w:rPr>
          <w:delText xml:space="preserve"> to </w:delText>
        </w:r>
      </w:del>
      <w:del w:id="246" w:author="Kathryn Epstein" w:date="2018-02-24T13:12:00Z">
        <w:r w:rsidR="002F37E4" w:rsidRPr="00391496" w:rsidDel="00101ADB">
          <w:rPr>
            <w:sz w:val="22"/>
            <w:szCs w:val="22"/>
          </w:rPr>
          <w:delText xml:space="preserve">reproducibility </w:delText>
        </w:r>
      </w:del>
      <w:del w:id="247" w:author="Kathryn Epstein" w:date="2018-02-24T13:02:00Z">
        <w:r w:rsidR="002F37E4" w:rsidRPr="00391496" w:rsidDel="00CD79D5">
          <w:rPr>
            <w:sz w:val="22"/>
            <w:szCs w:val="22"/>
          </w:rPr>
          <w:delText>because investigators fail to account for</w:delText>
        </w:r>
      </w:del>
      <w:del w:id="248" w:author="Kathryn Epstein" w:date="2018-02-24T13:01:00Z">
        <w:r w:rsidR="002F37E4" w:rsidRPr="00391496" w:rsidDel="00CD79D5">
          <w:rPr>
            <w:sz w:val="22"/>
            <w:szCs w:val="22"/>
          </w:rPr>
          <w:delText xml:space="preserve"> confounding variables</w:delText>
        </w:r>
      </w:del>
      <w:r w:rsidR="002F37E4" w:rsidRPr="00391496">
        <w:rPr>
          <w:sz w:val="22"/>
          <w:szCs w:val="22"/>
        </w:rPr>
        <w:t xml:space="preserve">. In sequence-based analyses, </w:t>
      </w:r>
      <w:ins w:id="249" w:author="Kathryn Epstein" w:date="2018-02-24T13:05:00Z">
        <w:r w:rsidR="004D789E">
          <w:rPr>
            <w:sz w:val="22"/>
            <w:szCs w:val="22"/>
          </w:rPr>
          <w:t xml:space="preserve">for example, </w:t>
        </w:r>
      </w:ins>
      <w:ins w:id="250" w:author="Kathryn Epstein" w:date="2018-02-24T13:04:00Z">
        <w:r w:rsidR="004D789E">
          <w:rPr>
            <w:sz w:val="22"/>
            <w:szCs w:val="22"/>
          </w:rPr>
          <w:t xml:space="preserve">not randomizing samples across sequencing </w:t>
        </w:r>
      </w:ins>
      <w:ins w:id="251" w:author="Kathryn Epstein" w:date="2018-02-24T13:13:00Z">
        <w:r>
          <w:rPr>
            <w:sz w:val="22"/>
            <w:szCs w:val="22"/>
          </w:rPr>
          <w:t>creates this problem</w:t>
        </w:r>
      </w:ins>
      <w:del w:id="252" w:author="Kathryn Epstein" w:date="2018-02-24T13:13:00Z">
        <w:r w:rsidR="002F37E4" w:rsidRPr="00391496" w:rsidDel="00101ADB">
          <w:rPr>
            <w:sz w:val="22"/>
            <w:szCs w:val="22"/>
          </w:rPr>
          <w:delText>threat</w:delText>
        </w:r>
      </w:del>
      <w:del w:id="253" w:author="Kathryn Epstein" w:date="2018-02-24T13:04:00Z">
        <w:r w:rsidR="002F37E4" w:rsidRPr="00391496" w:rsidDel="004D789E">
          <w:rPr>
            <w:sz w:val="22"/>
            <w:szCs w:val="22"/>
          </w:rPr>
          <w:delText>s</w:delText>
        </w:r>
      </w:del>
      <w:del w:id="254" w:author="Kathryn Epstein" w:date="2018-02-24T13:13:00Z">
        <w:r w:rsidR="002F37E4" w:rsidRPr="00391496" w:rsidDel="00101ADB">
          <w:rPr>
            <w:sz w:val="22"/>
            <w:szCs w:val="22"/>
          </w:rPr>
          <w:delText xml:space="preserve"> </w:delText>
        </w:r>
      </w:del>
      <w:del w:id="255" w:author="Kathryn Epstein" w:date="2018-02-24T13:04:00Z">
        <w:r w:rsidR="002F37E4" w:rsidRPr="00391496" w:rsidDel="004D789E">
          <w:rPr>
            <w:sz w:val="22"/>
            <w:szCs w:val="22"/>
          </w:rPr>
          <w:delText xml:space="preserve">to </w:delText>
        </w:r>
      </w:del>
      <w:del w:id="256" w:author="Kathryn Epstein" w:date="2018-02-24T13:13:00Z">
        <w:r w:rsidR="002F37E4" w:rsidRPr="00391496" w:rsidDel="00101ADB">
          <w:rPr>
            <w:sz w:val="22"/>
            <w:szCs w:val="22"/>
          </w:rPr>
          <w:delText>reproducibility</w:delText>
        </w:r>
      </w:del>
      <w:del w:id="257" w:author="Kathryn Epstein" w:date="2018-02-24T13:04:00Z">
        <w:r w:rsidR="002F37E4" w:rsidRPr="00391496" w:rsidDel="004D789E">
          <w:rPr>
            <w:sz w:val="22"/>
            <w:szCs w:val="22"/>
          </w:rPr>
          <w:delText xml:space="preserve"> are encountered when samples are not randomized across sequencing runs</w:delText>
        </w:r>
      </w:del>
      <w:r w:rsidR="002F37E4" w:rsidRPr="00391496">
        <w:rPr>
          <w:sz w:val="22"/>
          <w:szCs w:val="22"/>
        </w:rPr>
        <w:t xml:space="preserve">. </w:t>
      </w:r>
      <w:ins w:id="258" w:author="Kathryn Epstein" w:date="2018-02-24T13:05:00Z">
        <w:r w:rsidR="004D789E">
          <w:rPr>
            <w:sz w:val="22"/>
            <w:szCs w:val="22"/>
          </w:rPr>
          <w:t xml:space="preserve">Similar </w:t>
        </w:r>
      </w:ins>
      <w:del w:id="259" w:author="Kathryn Epstein" w:date="2018-02-24T13:05:00Z">
        <w:r w:rsidR="002F37E4" w:rsidRPr="00391496" w:rsidDel="004D789E">
          <w:rPr>
            <w:sz w:val="22"/>
            <w:szCs w:val="22"/>
          </w:rPr>
          <w:delText xml:space="preserve">These so-called </w:delText>
        </w:r>
      </w:del>
      <w:r w:rsidR="002F37E4" w:rsidRPr="00391496">
        <w:rPr>
          <w:sz w:val="22"/>
          <w:szCs w:val="22"/>
        </w:rPr>
        <w:t xml:space="preserve">batch effects </w:t>
      </w:r>
      <w:ins w:id="260" w:author="Kathryn Epstein" w:date="2018-02-24T13:13:00Z">
        <w:r>
          <w:rPr>
            <w:sz w:val="22"/>
            <w:szCs w:val="22"/>
          </w:rPr>
          <w:t xml:space="preserve">emerge </w:t>
        </w:r>
      </w:ins>
      <w:del w:id="261" w:author="Kathryn Epstein" w:date="2018-02-24T13:05:00Z">
        <w:r w:rsidR="002F37E4" w:rsidRPr="00391496" w:rsidDel="004D789E">
          <w:rPr>
            <w:sz w:val="22"/>
            <w:szCs w:val="22"/>
          </w:rPr>
          <w:delText xml:space="preserve">have been a problem </w:delText>
        </w:r>
      </w:del>
      <w:r w:rsidR="002F37E4" w:rsidRPr="00391496">
        <w:rPr>
          <w:sz w:val="22"/>
          <w:szCs w:val="22"/>
        </w:rPr>
        <w:t xml:space="preserve">with </w:t>
      </w:r>
      <w:del w:id="262" w:author="Kathryn Epstein" w:date="2018-02-24T13:13:00Z">
        <w:r w:rsidR="002F37E4" w:rsidRPr="00391496" w:rsidDel="00101ADB">
          <w:rPr>
            <w:sz w:val="22"/>
            <w:szCs w:val="22"/>
          </w:rPr>
          <w:delText xml:space="preserve">a large number of </w:delText>
        </w:r>
      </w:del>
      <w:ins w:id="263" w:author="Kathryn Epstein" w:date="2018-02-24T13:13:00Z">
        <w:r>
          <w:rPr>
            <w:sz w:val="22"/>
            <w:szCs w:val="22"/>
          </w:rPr>
          <w:t xml:space="preserve">many other </w:t>
        </w:r>
      </w:ins>
      <w:r w:rsidR="002F37E4" w:rsidRPr="00391496">
        <w:rPr>
          <w:sz w:val="22"/>
          <w:szCs w:val="22"/>
        </w:rPr>
        <w:t xml:space="preserve">analytical techniques beyond sequencing </w:t>
      </w:r>
      <w:ins w:id="264" w:author="Kathryn Epstein" w:date="2018-02-24T13:13:00Z">
        <w:r>
          <w:rPr>
            <w:sz w:val="22"/>
            <w:szCs w:val="22"/>
          </w:rPr>
          <w:t xml:space="preserve">as well </w:t>
        </w:r>
      </w:ins>
      <w:r w:rsidR="002F37E4" w:rsidRPr="00391496">
        <w:rPr>
          <w:sz w:val="22"/>
          <w:szCs w:val="22"/>
        </w:rPr>
        <w:t xml:space="preserve">(18). </w:t>
      </w:r>
      <w:del w:id="265" w:author="Kathryn Epstein" w:date="2018-02-24T13:14:00Z">
        <w:r w:rsidR="002F37E4" w:rsidRPr="00391496" w:rsidDel="00101ADB">
          <w:rPr>
            <w:sz w:val="22"/>
            <w:szCs w:val="22"/>
          </w:rPr>
          <w:delText xml:space="preserve">One notable example occurred within the </w:delText>
        </w:r>
      </w:del>
      <w:r w:rsidR="002F37E4" w:rsidRPr="00391496">
        <w:rPr>
          <w:sz w:val="22"/>
          <w:szCs w:val="22"/>
        </w:rPr>
        <w:t xml:space="preserve">Human Microbiome Project </w:t>
      </w:r>
      <w:ins w:id="266" w:author="Kathryn Epstein" w:date="2018-02-24T13:14:00Z">
        <w:r>
          <w:rPr>
            <w:sz w:val="22"/>
            <w:szCs w:val="22"/>
          </w:rPr>
          <w:t>r</w:t>
        </w:r>
      </w:ins>
      <w:ins w:id="267" w:author="Kathryn Epstein" w:date="2018-02-24T13:06:00Z">
        <w:r w:rsidR="004D789E">
          <w:rPr>
            <w:sz w:val="22"/>
            <w:szCs w:val="22"/>
          </w:rPr>
          <w:t>esearchers</w:t>
        </w:r>
      </w:ins>
      <w:ins w:id="268" w:author="Kathryn Epstein" w:date="2018-02-24T13:14:00Z">
        <w:r>
          <w:rPr>
            <w:sz w:val="22"/>
            <w:szCs w:val="22"/>
          </w:rPr>
          <w:t>, for example,</w:t>
        </w:r>
      </w:ins>
      <w:ins w:id="269" w:author="Kathryn Epstein" w:date="2018-02-24T13:06:00Z">
        <w:r w:rsidR="004D789E">
          <w:rPr>
            <w:sz w:val="22"/>
            <w:szCs w:val="22"/>
          </w:rPr>
          <w:t xml:space="preserve"> recruited </w:t>
        </w:r>
      </w:ins>
      <w:del w:id="270" w:author="Kathryn Epstein" w:date="2018-02-24T13:06:00Z">
        <w:r w:rsidR="002F37E4" w:rsidRPr="00391496" w:rsidDel="004D789E">
          <w:rPr>
            <w:sz w:val="22"/>
            <w:szCs w:val="22"/>
          </w:rPr>
          <w:delText xml:space="preserve">where </w:delText>
        </w:r>
      </w:del>
      <w:r w:rsidR="002F37E4" w:rsidRPr="00391496">
        <w:rPr>
          <w:sz w:val="22"/>
          <w:szCs w:val="22"/>
        </w:rPr>
        <w:t xml:space="preserve">150 people </w:t>
      </w:r>
      <w:del w:id="271" w:author="Kathryn Epstein" w:date="2018-02-24T13:06:00Z">
        <w:r w:rsidR="002F37E4" w:rsidRPr="00391496" w:rsidDel="004D789E">
          <w:rPr>
            <w:sz w:val="22"/>
            <w:szCs w:val="22"/>
          </w:rPr>
          <w:delText xml:space="preserve">were recruited </w:delText>
        </w:r>
      </w:del>
      <w:r w:rsidR="002F37E4" w:rsidRPr="00391496">
        <w:rPr>
          <w:sz w:val="22"/>
          <w:szCs w:val="22"/>
        </w:rPr>
        <w:t xml:space="preserve">in Houston, TX and 150 </w:t>
      </w:r>
      <w:del w:id="272" w:author="Kathryn Epstein" w:date="2018-02-24T13:06:00Z">
        <w:r w:rsidR="002F37E4" w:rsidRPr="00391496" w:rsidDel="004D789E">
          <w:rPr>
            <w:sz w:val="22"/>
            <w:szCs w:val="22"/>
          </w:rPr>
          <w:delText xml:space="preserve">from </w:delText>
        </w:r>
      </w:del>
      <w:ins w:id="273" w:author="Kathryn Epstein" w:date="2018-02-24T13:06:00Z">
        <w:r w:rsidR="004D789E">
          <w:rPr>
            <w:sz w:val="22"/>
            <w:szCs w:val="22"/>
          </w:rPr>
          <w:t xml:space="preserve">in </w:t>
        </w:r>
      </w:ins>
      <w:r w:rsidR="002F37E4" w:rsidRPr="00391496">
        <w:rPr>
          <w:sz w:val="22"/>
          <w:szCs w:val="22"/>
        </w:rPr>
        <w:t xml:space="preserve">St. Louis, MO (19). DNA extractions for the two sets of subjects were performed at Baylor College of Medicine and </w:t>
      </w:r>
      <w:r w:rsidR="002F37E4" w:rsidRPr="00391496">
        <w:rPr>
          <w:sz w:val="22"/>
          <w:szCs w:val="22"/>
        </w:rPr>
        <w:lastRenderedPageBreak/>
        <w:t xml:space="preserve">Washington University, respectively. </w:t>
      </w:r>
      <w:ins w:id="274" w:author="Kathryn Epstein" w:date="2018-02-24T13:07:00Z">
        <w:r w:rsidR="004D789E">
          <w:rPr>
            <w:sz w:val="22"/>
            <w:szCs w:val="22"/>
          </w:rPr>
          <w:t xml:space="preserve">Researchers </w:t>
        </w:r>
      </w:ins>
      <w:ins w:id="275" w:author="Kathryn Epstein" w:date="2018-02-24T13:08:00Z">
        <w:r w:rsidR="004D789E" w:rsidRPr="00391496">
          <w:rPr>
            <w:sz w:val="22"/>
            <w:szCs w:val="22"/>
          </w:rPr>
          <w:t xml:space="preserve">at Baylor College of Medicine, the J. Craig Venter Institute, and the Broad Institute </w:t>
        </w:r>
        <w:r w:rsidR="004D789E">
          <w:rPr>
            <w:sz w:val="22"/>
            <w:szCs w:val="22"/>
          </w:rPr>
          <w:t xml:space="preserve">sequenced </w:t>
        </w:r>
      </w:ins>
      <w:del w:id="276" w:author="Kathryn Epstein" w:date="2018-02-24T13:07:00Z">
        <w:r w:rsidR="002F37E4" w:rsidRPr="00391496" w:rsidDel="004D789E">
          <w:rPr>
            <w:sz w:val="22"/>
            <w:szCs w:val="22"/>
          </w:rPr>
          <w:delText>T</w:delText>
        </w:r>
      </w:del>
      <w:ins w:id="277" w:author="Kathryn Epstein" w:date="2018-02-24T13:07:00Z">
        <w:r w:rsidR="004D789E">
          <w:rPr>
            <w:sz w:val="22"/>
            <w:szCs w:val="22"/>
          </w:rPr>
          <w:t>t</w:t>
        </w:r>
      </w:ins>
      <w:r w:rsidR="002F37E4" w:rsidRPr="00391496">
        <w:rPr>
          <w:sz w:val="22"/>
          <w:szCs w:val="22"/>
        </w:rPr>
        <w:t xml:space="preserve">he DNA from the Houston subjects </w:t>
      </w:r>
      <w:ins w:id="278" w:author="Kathryn Epstein" w:date="2018-02-24T13:08:00Z">
        <w:r w:rsidR="004D789E">
          <w:rPr>
            <w:sz w:val="22"/>
            <w:szCs w:val="22"/>
          </w:rPr>
          <w:t xml:space="preserve">while researchers </w:t>
        </w:r>
        <w:r w:rsidR="004D789E" w:rsidRPr="00391496">
          <w:rPr>
            <w:sz w:val="22"/>
            <w:szCs w:val="22"/>
          </w:rPr>
          <w:t>at Washington University</w:t>
        </w:r>
        <w:r w:rsidR="004D789E" w:rsidRPr="00391496" w:rsidDel="004D789E">
          <w:rPr>
            <w:sz w:val="22"/>
            <w:szCs w:val="22"/>
          </w:rPr>
          <w:t xml:space="preserve"> </w:t>
        </w:r>
        <w:r w:rsidR="004D789E">
          <w:rPr>
            <w:sz w:val="22"/>
            <w:szCs w:val="22"/>
          </w:rPr>
          <w:t xml:space="preserve">sequenced </w:t>
        </w:r>
      </w:ins>
      <w:del w:id="279" w:author="Kathryn Epstein" w:date="2018-02-24T13:07:00Z">
        <w:r w:rsidR="002F37E4" w:rsidRPr="00391496" w:rsidDel="004D789E">
          <w:rPr>
            <w:sz w:val="22"/>
            <w:szCs w:val="22"/>
          </w:rPr>
          <w:delText xml:space="preserve">were then sequenced at Baylor College of Medicine, the J. Craig Venter Institute, and the Broad Institute </w:delText>
        </w:r>
      </w:del>
      <w:del w:id="280" w:author="Kathryn Epstein" w:date="2018-02-24T13:08:00Z">
        <w:r w:rsidR="002F37E4" w:rsidRPr="00391496" w:rsidDel="004D789E">
          <w:rPr>
            <w:sz w:val="22"/>
            <w:szCs w:val="22"/>
          </w:rPr>
          <w:delText>and</w:delText>
        </w:r>
      </w:del>
      <w:r w:rsidR="002F37E4" w:rsidRPr="00391496">
        <w:rPr>
          <w:sz w:val="22"/>
          <w:szCs w:val="22"/>
        </w:rPr>
        <w:t xml:space="preserve"> the DNA from the St. Louis subject</w:t>
      </w:r>
      <w:ins w:id="281" w:author="Kathryn Epstein" w:date="2018-02-24T13:07:00Z">
        <w:r w:rsidR="004D789E">
          <w:rPr>
            <w:sz w:val="22"/>
            <w:szCs w:val="22"/>
          </w:rPr>
          <w:t>s</w:t>
        </w:r>
      </w:ins>
      <w:del w:id="282" w:author="Kathryn Epstein" w:date="2018-02-24T13:08:00Z">
        <w:r w:rsidR="002F37E4" w:rsidRPr="00391496" w:rsidDel="004D789E">
          <w:rPr>
            <w:sz w:val="22"/>
            <w:szCs w:val="22"/>
          </w:rPr>
          <w:delText xml:space="preserve"> were sequenced at Washington University</w:delText>
        </w:r>
      </w:del>
      <w:ins w:id="283" w:author="Kathryn Epstein" w:date="2018-02-24T13:08:00Z">
        <w:r w:rsidR="004D789E">
          <w:rPr>
            <w:sz w:val="22"/>
            <w:szCs w:val="22"/>
          </w:rPr>
          <w:t xml:space="preserve"> following the same procedures</w:t>
        </w:r>
      </w:ins>
      <w:r w:rsidR="002F37E4" w:rsidRPr="00391496">
        <w:rPr>
          <w:sz w:val="22"/>
          <w:szCs w:val="22"/>
        </w:rPr>
        <w:t xml:space="preserve">. </w:t>
      </w:r>
      <w:ins w:id="284" w:author="Kathryn Epstein" w:date="2018-02-24T13:08:00Z">
        <w:r w:rsidR="004D789E">
          <w:rPr>
            <w:sz w:val="22"/>
            <w:szCs w:val="22"/>
          </w:rPr>
          <w:t xml:space="preserve">Yet </w:t>
        </w:r>
      </w:ins>
      <w:del w:id="285" w:author="Kathryn Epstein" w:date="2018-02-24T13:08:00Z">
        <w:r w:rsidR="002F37E4" w:rsidRPr="00391496" w:rsidDel="004D789E">
          <w:rPr>
            <w:sz w:val="22"/>
            <w:szCs w:val="22"/>
          </w:rPr>
          <w:delText>T</w:delText>
        </w:r>
      </w:del>
      <w:ins w:id="286" w:author="Kathryn Epstein" w:date="2018-02-24T13:08:00Z">
        <w:r w:rsidR="004D789E">
          <w:rPr>
            <w:sz w:val="22"/>
            <w:szCs w:val="22"/>
          </w:rPr>
          <w:t>t</w:t>
        </w:r>
      </w:ins>
      <w:r w:rsidR="002F37E4" w:rsidRPr="00391496">
        <w:rPr>
          <w:sz w:val="22"/>
          <w:szCs w:val="22"/>
        </w:rPr>
        <w:t>he variable with the largest effect size was the subject's city</w:t>
      </w:r>
      <w:del w:id="287" w:author="Kathryn Epstein" w:date="2018-02-24T13:08:00Z">
        <w:r w:rsidR="002F37E4" w:rsidRPr="00391496" w:rsidDel="004D789E">
          <w:rPr>
            <w:sz w:val="22"/>
            <w:szCs w:val="22"/>
          </w:rPr>
          <w:delText>, although all parties used the same standard operating procedures</w:delText>
        </w:r>
      </w:del>
      <w:r w:rsidR="002F37E4" w:rsidRPr="00391496">
        <w:rPr>
          <w:sz w:val="22"/>
          <w:szCs w:val="22"/>
        </w:rPr>
        <w:t xml:space="preserve"> (19, 20). Because the city of origin and the center that did the extractions were perfectly confounded, it was impossible to quantify the impact of regional differences on the microbiome. Instead of being a single study, this became two replicate studies</w:t>
      </w:r>
      <w:commentRangeStart w:id="288"/>
      <w:r w:rsidR="002F37E4" w:rsidRPr="00391496">
        <w:rPr>
          <w:sz w:val="22"/>
          <w:szCs w:val="22"/>
        </w:rPr>
        <w:t>.</w:t>
      </w:r>
      <w:commentRangeEnd w:id="288"/>
      <w:r w:rsidR="004D789E">
        <w:rPr>
          <w:rStyle w:val="CommentReference"/>
        </w:rPr>
        <w:commentReference w:id="288"/>
      </w:r>
    </w:p>
    <w:p w14:paraId="4DA7F996" w14:textId="17B3DB08" w:rsidR="00B71F19" w:rsidRPr="00391496" w:rsidRDefault="00101ADB" w:rsidP="00391496">
      <w:pPr>
        <w:spacing w:line="480" w:lineRule="auto"/>
        <w:rPr>
          <w:sz w:val="22"/>
          <w:szCs w:val="22"/>
        </w:rPr>
      </w:pPr>
      <w:ins w:id="289" w:author="Kathryn Epstein" w:date="2018-02-24T13:14:00Z">
        <w:r>
          <w:rPr>
            <w:sz w:val="22"/>
            <w:szCs w:val="22"/>
          </w:rPr>
          <w:t xml:space="preserve">Another problem we encountered concerns </w:t>
        </w:r>
      </w:ins>
      <w:del w:id="290" w:author="Kathryn Epstein" w:date="2018-02-24T13:09:00Z">
        <w:r w:rsidR="002F37E4" w:rsidRPr="00391496" w:rsidDel="004D789E">
          <w:rPr>
            <w:sz w:val="22"/>
            <w:szCs w:val="22"/>
          </w:rPr>
          <w:delText>Access to t</w:delText>
        </w:r>
      </w:del>
      <w:del w:id="291" w:author="Kathryn Epstein" w:date="2018-02-24T13:15:00Z">
        <w:r w:rsidR="002F37E4" w:rsidRPr="00391496" w:rsidDel="00101ADB">
          <w:rPr>
            <w:sz w:val="22"/>
            <w:szCs w:val="22"/>
          </w:rPr>
          <w:delText xml:space="preserve">he </w:delText>
        </w:r>
      </w:del>
      <w:r w:rsidR="002F37E4" w:rsidRPr="00391496">
        <w:rPr>
          <w:sz w:val="22"/>
          <w:szCs w:val="22"/>
        </w:rPr>
        <w:t>raw data</w:t>
      </w:r>
      <w:ins w:id="292" w:author="Kathryn Epstein" w:date="2018-02-24T13:15:00Z">
        <w:r>
          <w:rPr>
            <w:sz w:val="22"/>
            <w:szCs w:val="22"/>
          </w:rPr>
          <w:t>.</w:t>
        </w:r>
      </w:ins>
      <w:r w:rsidR="002F37E4" w:rsidRPr="00391496">
        <w:rPr>
          <w:sz w:val="22"/>
          <w:szCs w:val="22"/>
        </w:rPr>
        <w:t xml:space="preserve"> </w:t>
      </w:r>
      <w:del w:id="293" w:author="Kathryn Epstein" w:date="2018-02-24T13:15:00Z">
        <w:r w:rsidR="002F37E4" w:rsidRPr="00391496" w:rsidDel="00101ADB">
          <w:rPr>
            <w:sz w:val="22"/>
            <w:szCs w:val="22"/>
          </w:rPr>
          <w:delText>behind a result is often not accessible</w:delText>
        </w:r>
      </w:del>
      <w:del w:id="294" w:author="Kathryn Epstein" w:date="2018-02-24T13:09:00Z">
        <w:r w:rsidR="002F37E4" w:rsidRPr="00391496" w:rsidDel="004D789E">
          <w:rPr>
            <w:sz w:val="22"/>
            <w:szCs w:val="22"/>
          </w:rPr>
          <w:delText xml:space="preserve"> and </w:delText>
        </w:r>
      </w:del>
      <w:del w:id="295" w:author="Kathryn Epstein" w:date="2018-02-24T13:15:00Z">
        <w:r w:rsidR="002F37E4" w:rsidRPr="00391496" w:rsidDel="00101ADB">
          <w:rPr>
            <w:sz w:val="22"/>
            <w:szCs w:val="22"/>
          </w:rPr>
          <w:delText xml:space="preserve">makes an analysis of a result's reproducibility impossible (21, 22). Although well-established databases exist for sequence data, these data are still often missing, lack the necessary metadata, or are only available upon request from the original authors. </w:delText>
        </w:r>
      </w:del>
      <w:r w:rsidR="002F37E4" w:rsidRPr="00391496">
        <w:rPr>
          <w:sz w:val="22"/>
          <w:szCs w:val="22"/>
        </w:rPr>
        <w:t xml:space="preserve">As we developed the obesity meta-analysis we were dependent on the original authors to provide the information for two of the ten datasets. Furthermore, the data </w:t>
      </w:r>
      <w:ins w:id="296" w:author="Kathryn Epstein" w:date="2018-02-24T13:15:00Z">
        <w:r>
          <w:rPr>
            <w:sz w:val="22"/>
            <w:szCs w:val="22"/>
          </w:rPr>
          <w:t xml:space="preserve">included </w:t>
        </w:r>
      </w:ins>
      <w:del w:id="297" w:author="Kathryn Epstein" w:date="2018-02-24T13:15:00Z">
        <w:r w:rsidR="002F37E4" w:rsidRPr="00391496" w:rsidDel="00101ADB">
          <w:rPr>
            <w:sz w:val="22"/>
            <w:szCs w:val="22"/>
          </w:rPr>
          <w:delText xml:space="preserve">made available from the Turnbaugh et al. (13) study only provided </w:delText>
        </w:r>
      </w:del>
      <w:r w:rsidR="002F37E4" w:rsidRPr="00391496">
        <w:rPr>
          <w:sz w:val="22"/>
          <w:szCs w:val="22"/>
        </w:rPr>
        <w:t>the subjects' body mass index (BMI) as categories</w:t>
      </w:r>
      <w:ins w:id="298" w:author="Kathryn Epstein" w:date="2018-02-24T13:15:00Z">
        <w:r>
          <w:rPr>
            <w:sz w:val="22"/>
            <w:szCs w:val="22"/>
          </w:rPr>
          <w:t>, but did not provide</w:t>
        </w:r>
      </w:ins>
      <w:del w:id="299" w:author="Kathryn Epstein" w:date="2018-02-24T13:15:00Z">
        <w:r w:rsidR="002F37E4" w:rsidRPr="00391496" w:rsidDel="00101ADB">
          <w:rPr>
            <w:sz w:val="22"/>
            <w:szCs w:val="22"/>
          </w:rPr>
          <w:delText>.</w:delText>
        </w:r>
      </w:del>
      <w:r w:rsidR="002F37E4" w:rsidRPr="00391496">
        <w:rPr>
          <w:sz w:val="22"/>
          <w:szCs w:val="22"/>
        </w:rPr>
        <w:t xml:space="preserve"> </w:t>
      </w:r>
      <w:del w:id="300" w:author="Kathryn Epstein" w:date="2018-02-24T13:15:00Z">
        <w:r w:rsidR="002F37E4" w:rsidRPr="00391496" w:rsidDel="00101ADB">
          <w:rPr>
            <w:sz w:val="22"/>
            <w:szCs w:val="22"/>
          </w:rPr>
          <w:delText>T</w:delText>
        </w:r>
      </w:del>
      <w:ins w:id="301" w:author="Kathryn Epstein" w:date="2018-02-24T13:15:00Z">
        <w:r>
          <w:rPr>
            <w:sz w:val="22"/>
            <w:szCs w:val="22"/>
          </w:rPr>
          <w:t>t</w:t>
        </w:r>
      </w:ins>
      <w:r w:rsidR="002F37E4" w:rsidRPr="00391496">
        <w:rPr>
          <w:sz w:val="22"/>
          <w:szCs w:val="22"/>
        </w:rPr>
        <w:t xml:space="preserve">he actual heights, weights, and BMIs were not available. </w:t>
      </w:r>
      <w:ins w:id="302" w:author="Kathryn Epstein" w:date="2018-02-24T13:15:00Z">
        <w:r>
          <w:rPr>
            <w:sz w:val="22"/>
            <w:szCs w:val="22"/>
          </w:rPr>
          <w:t xml:space="preserve">Our analysis omitted </w:t>
        </w:r>
      </w:ins>
      <w:del w:id="303" w:author="Kathryn Epstein" w:date="2018-02-24T13:15:00Z">
        <w:r w:rsidR="002F37E4" w:rsidRPr="00391496" w:rsidDel="00101ADB">
          <w:rPr>
            <w:sz w:val="22"/>
            <w:szCs w:val="22"/>
          </w:rPr>
          <w:delText>T</w:delText>
        </w:r>
      </w:del>
      <w:ins w:id="304" w:author="Kathryn Epstein" w:date="2018-02-24T13:15:00Z">
        <w:r>
          <w:rPr>
            <w:sz w:val="22"/>
            <w:szCs w:val="22"/>
          </w:rPr>
          <w:t>t</w:t>
        </w:r>
      </w:ins>
      <w:r w:rsidR="002F37E4" w:rsidRPr="00391496">
        <w:rPr>
          <w:sz w:val="22"/>
          <w:szCs w:val="22"/>
        </w:rPr>
        <w:t xml:space="preserve">hree large datasets from two studies </w:t>
      </w:r>
      <w:del w:id="305" w:author="Kathryn Epstein" w:date="2018-02-24T13:15:00Z">
        <w:r w:rsidR="002F37E4" w:rsidRPr="00391496" w:rsidDel="00101ADB">
          <w:rPr>
            <w:sz w:val="22"/>
            <w:szCs w:val="22"/>
          </w:rPr>
          <w:delText xml:space="preserve">were not included in the analysis </w:delText>
        </w:r>
      </w:del>
      <w:r w:rsidR="002F37E4" w:rsidRPr="00391496">
        <w:rPr>
          <w:sz w:val="22"/>
          <w:szCs w:val="22"/>
        </w:rPr>
        <w:t xml:space="preserve">because their data were practically inaccessible due to onerous data sharing agreements (23, 24). Two other datasets required at least a month of effort to obtain (19, 25). </w:t>
      </w:r>
      <w:ins w:id="306" w:author="Kathryn Epstein" w:date="2018-02-24T13:16:00Z">
        <w:r>
          <w:rPr>
            <w:sz w:val="22"/>
            <w:szCs w:val="22"/>
          </w:rPr>
          <w:t>Such problems are common</w:t>
        </w:r>
        <w:r w:rsidRPr="00391496">
          <w:rPr>
            <w:sz w:val="22"/>
            <w:szCs w:val="22"/>
          </w:rPr>
          <w:t xml:space="preserve"> (21, 22)</w:t>
        </w:r>
        <w:r>
          <w:rPr>
            <w:sz w:val="22"/>
            <w:szCs w:val="22"/>
          </w:rPr>
          <w:t>;</w:t>
        </w:r>
        <w:r w:rsidRPr="00391496">
          <w:rPr>
            <w:sz w:val="22"/>
            <w:szCs w:val="22"/>
          </w:rPr>
          <w:t xml:space="preserve"> </w:t>
        </w:r>
        <w:r>
          <w:rPr>
            <w:sz w:val="22"/>
            <w:szCs w:val="22"/>
          </w:rPr>
          <w:t>a</w:t>
        </w:r>
        <w:r w:rsidRPr="00391496">
          <w:rPr>
            <w:sz w:val="22"/>
            <w:szCs w:val="22"/>
          </w:rPr>
          <w:t xml:space="preserve">lthough well-established databases exist for sequence data, these data are still often missing, lack the necessary metadata, or are only available upon request from the original authors. </w:t>
        </w:r>
        <w:r>
          <w:rPr>
            <w:sz w:val="22"/>
            <w:szCs w:val="22"/>
          </w:rPr>
          <w:t>Data that goes b</w:t>
        </w:r>
      </w:ins>
      <w:del w:id="307" w:author="Kathryn Epstein" w:date="2018-02-24T13:16:00Z">
        <w:r w:rsidR="002F37E4" w:rsidRPr="00391496" w:rsidDel="00101ADB">
          <w:rPr>
            <w:sz w:val="22"/>
            <w:szCs w:val="22"/>
          </w:rPr>
          <w:delText>B</w:delText>
        </w:r>
      </w:del>
      <w:r w:rsidR="002F37E4" w:rsidRPr="00391496">
        <w:rPr>
          <w:sz w:val="22"/>
          <w:szCs w:val="22"/>
        </w:rPr>
        <w:t>eyond sequence data</w:t>
      </w:r>
      <w:del w:id="308" w:author="Kathryn Epstein" w:date="2018-02-24T13:16:00Z">
        <w:r w:rsidR="002F37E4" w:rsidRPr="00391496" w:rsidDel="00101ADB">
          <w:rPr>
            <w:sz w:val="22"/>
            <w:szCs w:val="22"/>
          </w:rPr>
          <w:delText>, other data</w:delText>
        </w:r>
      </w:del>
      <w:r w:rsidR="002F37E4" w:rsidRPr="00391496">
        <w:rPr>
          <w:sz w:val="22"/>
          <w:szCs w:val="22"/>
        </w:rPr>
        <w:t xml:space="preserve"> can be archived in databases </w:t>
      </w:r>
      <w:r w:rsidR="002F37E4" w:rsidRPr="00391496">
        <w:rPr>
          <w:sz w:val="22"/>
          <w:szCs w:val="22"/>
        </w:rPr>
        <w:lastRenderedPageBreak/>
        <w:t xml:space="preserve">including </w:t>
      </w:r>
      <w:proofErr w:type="spellStart"/>
      <w:r w:rsidR="002F37E4" w:rsidRPr="00391496">
        <w:rPr>
          <w:sz w:val="22"/>
          <w:szCs w:val="22"/>
        </w:rPr>
        <w:t>FigShare</w:t>
      </w:r>
      <w:proofErr w:type="spellEnd"/>
      <w:r w:rsidR="002F37E4" w:rsidRPr="00391496">
        <w:rPr>
          <w:sz w:val="22"/>
          <w:szCs w:val="22"/>
        </w:rPr>
        <w:t xml:space="preserve"> (https://figshare.com) and Dryad (</w:t>
      </w:r>
      <w:ins w:id="309" w:author="Kathryn Epstein" w:date="2018-02-24T13:16:00Z">
        <w:r>
          <w:rPr>
            <w:sz w:val="22"/>
            <w:szCs w:val="22"/>
          </w:rPr>
          <w:fldChar w:fldCharType="begin"/>
        </w:r>
        <w:r>
          <w:rPr>
            <w:sz w:val="22"/>
            <w:szCs w:val="22"/>
          </w:rPr>
          <w:instrText xml:space="preserve"> HYPERLINK "</w:instrText>
        </w:r>
      </w:ins>
      <w:r w:rsidRPr="00391496">
        <w:rPr>
          <w:sz w:val="22"/>
          <w:szCs w:val="22"/>
        </w:rPr>
        <w:instrText>https://datadryad.org</w:instrText>
      </w:r>
      <w:ins w:id="310" w:author="Kathryn Epstein" w:date="2018-02-24T13:16:00Z">
        <w:r>
          <w:rPr>
            <w:sz w:val="22"/>
            <w:szCs w:val="22"/>
          </w:rPr>
          <w:instrText xml:space="preserve">" </w:instrText>
        </w:r>
        <w:r>
          <w:rPr>
            <w:sz w:val="22"/>
            <w:szCs w:val="22"/>
          </w:rPr>
          <w:fldChar w:fldCharType="separate"/>
        </w:r>
      </w:ins>
      <w:r w:rsidRPr="002D2C98">
        <w:rPr>
          <w:rStyle w:val="Hyperlink"/>
          <w:sz w:val="22"/>
          <w:szCs w:val="22"/>
        </w:rPr>
        <w:t>https://datadryad.org</w:t>
      </w:r>
      <w:ins w:id="311" w:author="Kathryn Epstein" w:date="2018-02-24T13:16:00Z">
        <w:r>
          <w:rPr>
            <w:sz w:val="22"/>
            <w:szCs w:val="22"/>
          </w:rPr>
          <w:fldChar w:fldCharType="end"/>
        </w:r>
      </w:ins>
      <w:r w:rsidR="002F37E4" w:rsidRPr="00391496">
        <w:rPr>
          <w:sz w:val="22"/>
          <w:szCs w:val="22"/>
        </w:rPr>
        <w:t>)</w:t>
      </w:r>
      <w:ins w:id="312" w:author="Kathryn Epstein" w:date="2018-02-24T13:16:00Z">
        <w:r>
          <w:rPr>
            <w:sz w:val="22"/>
            <w:szCs w:val="22"/>
          </w:rPr>
          <w:t>, and more should be</w:t>
        </w:r>
      </w:ins>
      <w:r w:rsidR="002F37E4" w:rsidRPr="00391496">
        <w:rPr>
          <w:sz w:val="22"/>
          <w:szCs w:val="22"/>
        </w:rPr>
        <w:t>.</w:t>
      </w:r>
    </w:p>
    <w:p w14:paraId="401EE0C9" w14:textId="5965228D" w:rsidR="00B71F19" w:rsidRPr="00391496" w:rsidRDefault="002F37E4" w:rsidP="00391496">
      <w:pPr>
        <w:spacing w:line="480" w:lineRule="auto"/>
        <w:rPr>
          <w:sz w:val="22"/>
          <w:szCs w:val="22"/>
        </w:rPr>
      </w:pPr>
      <w:r w:rsidRPr="00391496">
        <w:rPr>
          <w:sz w:val="22"/>
          <w:szCs w:val="22"/>
        </w:rPr>
        <w:t>Changes in sequencing technology, data curation, databases, and statistical techniques</w:t>
      </w:r>
      <w:ins w:id="313" w:author="Kathryn Epstein" w:date="2018-02-24T13:26:00Z">
        <w:r w:rsidR="00441A23">
          <w:rPr>
            <w:sz w:val="22"/>
            <w:szCs w:val="22"/>
          </w:rPr>
          <w:t xml:space="preserve"> presented another complication</w:t>
        </w:r>
      </w:ins>
      <w:ins w:id="314" w:author="Kathryn Epstein" w:date="2018-02-24T13:17:00Z">
        <w:r w:rsidR="00101ADB">
          <w:rPr>
            <w:sz w:val="22"/>
            <w:szCs w:val="22"/>
          </w:rPr>
          <w:t>.</w:t>
        </w:r>
      </w:ins>
      <w:r w:rsidRPr="00391496">
        <w:rPr>
          <w:sz w:val="22"/>
          <w:szCs w:val="22"/>
        </w:rPr>
        <w:t xml:space="preserve"> </w:t>
      </w:r>
      <w:del w:id="315" w:author="Kathryn Epstein" w:date="2018-02-24T13:17:00Z">
        <w:r w:rsidRPr="00391496" w:rsidDel="00101ADB">
          <w:rPr>
            <w:sz w:val="22"/>
            <w:szCs w:val="22"/>
          </w:rPr>
          <w:delText>are quickly rendering the methods used in studies from a few years ago obsolete. For example, t</w:delText>
        </w:r>
      </w:del>
      <w:ins w:id="316" w:author="Kathryn Epstein" w:date="2018-02-24T13:17:00Z">
        <w:r w:rsidR="00101ADB">
          <w:rPr>
            <w:sz w:val="22"/>
            <w:szCs w:val="22"/>
          </w:rPr>
          <w:t>T</w:t>
        </w:r>
      </w:ins>
      <w:r w:rsidRPr="00391496">
        <w:rPr>
          <w:sz w:val="22"/>
          <w:szCs w:val="22"/>
        </w:rPr>
        <w:t xml:space="preserve">he Human Microbiome Project used Roche's 454 platform to sequence the 16S </w:t>
      </w:r>
      <w:proofErr w:type="spellStart"/>
      <w:r w:rsidRPr="00391496">
        <w:rPr>
          <w:sz w:val="22"/>
          <w:szCs w:val="22"/>
        </w:rPr>
        <w:t>rRNA</w:t>
      </w:r>
      <w:proofErr w:type="spellEnd"/>
      <w:r w:rsidRPr="00391496">
        <w:rPr>
          <w:sz w:val="22"/>
          <w:szCs w:val="22"/>
        </w:rPr>
        <w:t xml:space="preserve"> gene (19). This sequencing platform is no longer commercially available. Data analysis software and databases are also rapidly changing. The </w:t>
      </w:r>
      <w:proofErr w:type="spellStart"/>
      <w:r w:rsidRPr="00391496">
        <w:rPr>
          <w:sz w:val="22"/>
          <w:szCs w:val="22"/>
        </w:rPr>
        <w:t>mothur</w:t>
      </w:r>
      <w:proofErr w:type="spellEnd"/>
      <w:r w:rsidRPr="00391496">
        <w:rPr>
          <w:sz w:val="22"/>
          <w:szCs w:val="22"/>
        </w:rPr>
        <w:t xml:space="preserve"> software package has had 40 major updates since it was originally released in 2009 (26). The RDP [(27); http://rdp.cme.msu.edu] and SILVA [(28); https://www.arb-silva.de] databases that many use as a reference for aligning and classifying 16S </w:t>
      </w:r>
      <w:proofErr w:type="spellStart"/>
      <w:r w:rsidRPr="00391496">
        <w:rPr>
          <w:sz w:val="22"/>
          <w:szCs w:val="22"/>
        </w:rPr>
        <w:t>rRNA</w:t>
      </w:r>
      <w:proofErr w:type="spellEnd"/>
      <w:r w:rsidRPr="00391496">
        <w:rPr>
          <w:sz w:val="22"/>
          <w:szCs w:val="22"/>
        </w:rPr>
        <w:t xml:space="preserve"> gene sequences are updated annually and the popular </w:t>
      </w:r>
      <w:proofErr w:type="spellStart"/>
      <w:r w:rsidRPr="00391496">
        <w:rPr>
          <w:sz w:val="22"/>
          <w:szCs w:val="22"/>
        </w:rPr>
        <w:t>greengenes</w:t>
      </w:r>
      <w:proofErr w:type="spellEnd"/>
      <w:r w:rsidRPr="00391496">
        <w:rPr>
          <w:sz w:val="22"/>
          <w:szCs w:val="22"/>
        </w:rPr>
        <w:t xml:space="preserve"> database files have not been updated since 2013 [(29); http://greengenes.lbl.gov and http://greengenes.secondgenome.com]. With each release, curators expand the number of sequences in the database and make modifications to their taxonomic outline. For software and databases, it is critical that authors report version numbers if there is to be any hope of replicating previous work. Unfortunately, the reliance on web-based workflows like GenBank (https://www.ncbi.nlm.nih.gov/genbank), </w:t>
      </w:r>
      <w:proofErr w:type="spellStart"/>
      <w:r w:rsidRPr="00391496">
        <w:rPr>
          <w:sz w:val="22"/>
          <w:szCs w:val="22"/>
        </w:rPr>
        <w:t>greengenes</w:t>
      </w:r>
      <w:proofErr w:type="spellEnd"/>
      <w:r w:rsidRPr="00391496">
        <w:rPr>
          <w:sz w:val="22"/>
          <w:szCs w:val="22"/>
        </w:rPr>
        <w:t xml:space="preserve">, RDP, and SILVA preclude </w:t>
      </w:r>
      <w:del w:id="317" w:author="Kathryn Epstein" w:date="2018-02-24T13:18:00Z">
        <w:r w:rsidRPr="00391496" w:rsidDel="00101ADB">
          <w:rPr>
            <w:sz w:val="22"/>
            <w:szCs w:val="22"/>
          </w:rPr>
          <w:delText xml:space="preserve">the ability to </w:delText>
        </w:r>
      </w:del>
      <w:r w:rsidRPr="00391496">
        <w:rPr>
          <w:sz w:val="22"/>
          <w:szCs w:val="22"/>
        </w:rPr>
        <w:t>analyz</w:t>
      </w:r>
      <w:del w:id="318" w:author="Kathryn Epstein" w:date="2018-02-24T13:18:00Z">
        <w:r w:rsidRPr="00391496" w:rsidDel="00101ADB">
          <w:rPr>
            <w:sz w:val="22"/>
            <w:szCs w:val="22"/>
          </w:rPr>
          <w:delText>e</w:delText>
        </w:r>
      </w:del>
      <w:ins w:id="319" w:author="Kathryn Epstein" w:date="2018-02-24T13:18:00Z">
        <w:r w:rsidR="00101ADB">
          <w:rPr>
            <w:sz w:val="22"/>
            <w:szCs w:val="22"/>
          </w:rPr>
          <w:t>ing</w:t>
        </w:r>
      </w:ins>
      <w:r w:rsidRPr="00391496">
        <w:rPr>
          <w:sz w:val="22"/>
          <w:szCs w:val="22"/>
        </w:rPr>
        <w:t xml:space="preserve"> new data with older versions of the sites. The </w:t>
      </w:r>
      <w:proofErr w:type="spellStart"/>
      <w:ins w:id="320" w:author="Kathryn Epstein" w:date="2018-02-24T13:18:00Z">
        <w:r w:rsidR="00101ADB" w:rsidRPr="00391496">
          <w:rPr>
            <w:sz w:val="22"/>
            <w:szCs w:val="22"/>
          </w:rPr>
          <w:t>greengenes</w:t>
        </w:r>
        <w:proofErr w:type="spellEnd"/>
        <w:r w:rsidR="00101ADB" w:rsidRPr="00391496">
          <w:rPr>
            <w:sz w:val="22"/>
            <w:szCs w:val="22"/>
          </w:rPr>
          <w:t xml:space="preserve"> website removed their online tools in April 2017</w:t>
        </w:r>
        <w:r w:rsidR="00101ADB">
          <w:rPr>
            <w:sz w:val="22"/>
            <w:szCs w:val="22"/>
          </w:rPr>
          <w:t xml:space="preserve">, exemplifying the </w:t>
        </w:r>
      </w:ins>
      <w:r w:rsidRPr="00391496">
        <w:rPr>
          <w:sz w:val="22"/>
          <w:szCs w:val="22"/>
        </w:rPr>
        <w:t>problem with web-based workflows</w:t>
      </w:r>
      <w:del w:id="321" w:author="Kathryn Epstein" w:date="2018-02-24T13:18:00Z">
        <w:r w:rsidRPr="00391496" w:rsidDel="00101ADB">
          <w:rPr>
            <w:sz w:val="22"/>
            <w:szCs w:val="22"/>
          </w:rPr>
          <w:delText xml:space="preserve"> is exemplified by the greengenes website, which removed their online tools in April 2017</w:delText>
        </w:r>
      </w:del>
      <w:r w:rsidRPr="00391496">
        <w:rPr>
          <w:sz w:val="22"/>
          <w:szCs w:val="22"/>
        </w:rPr>
        <w:t>. Their database files</w:t>
      </w:r>
      <w:del w:id="322" w:author="Kathryn Epstein" w:date="2018-02-24T13:19:00Z">
        <w:r w:rsidRPr="00391496" w:rsidDel="00101ADB">
          <w:rPr>
            <w:sz w:val="22"/>
            <w:szCs w:val="22"/>
          </w:rPr>
          <w:delText>, but not tools,</w:delText>
        </w:r>
      </w:del>
      <w:r w:rsidRPr="00391496">
        <w:rPr>
          <w:sz w:val="22"/>
          <w:szCs w:val="22"/>
        </w:rPr>
        <w:t xml:space="preserve"> are now available through the company, Second Genome</w:t>
      </w:r>
      <w:ins w:id="323" w:author="Kathryn Epstein" w:date="2018-02-24T13:19:00Z">
        <w:r w:rsidR="00101ADB">
          <w:rPr>
            <w:sz w:val="22"/>
            <w:szCs w:val="22"/>
          </w:rPr>
          <w:t>, but their tools are not</w:t>
        </w:r>
      </w:ins>
      <w:r w:rsidRPr="00391496">
        <w:rPr>
          <w:sz w:val="22"/>
          <w:szCs w:val="22"/>
        </w:rPr>
        <w:t>.</w:t>
      </w:r>
    </w:p>
    <w:p w14:paraId="3A82C0DD" w14:textId="1D6AF2E9" w:rsidR="00441A23" w:rsidRPr="00391496" w:rsidRDefault="00441A23" w:rsidP="00441A23">
      <w:pPr>
        <w:spacing w:line="480" w:lineRule="auto"/>
        <w:rPr>
          <w:sz w:val="22"/>
          <w:szCs w:val="22"/>
        </w:rPr>
      </w:pPr>
      <w:ins w:id="324" w:author="Kathryn Epstein" w:date="2018-02-24T13:24:00Z">
        <w:r>
          <w:rPr>
            <w:sz w:val="22"/>
            <w:szCs w:val="22"/>
          </w:rPr>
          <w:t>“Link rot”</w:t>
        </w:r>
      </w:ins>
      <w:ins w:id="325" w:author="Kathryn Epstein" w:date="2018-02-24T13:25:00Z">
        <w:r>
          <w:rPr>
            <w:sz w:val="22"/>
            <w:szCs w:val="22"/>
          </w:rPr>
          <w:t>—the fact that a web or email address may be deprecated—</w:t>
        </w:r>
      </w:ins>
      <w:ins w:id="326" w:author="Kathryn Epstein" w:date="2018-02-24T13:24:00Z">
        <w:r>
          <w:rPr>
            <w:sz w:val="22"/>
            <w:szCs w:val="22"/>
          </w:rPr>
          <w:t>is</w:t>
        </w:r>
      </w:ins>
      <w:ins w:id="327" w:author="Kathryn Epstein" w:date="2018-02-24T13:25:00Z">
        <w:r>
          <w:rPr>
            <w:sz w:val="22"/>
            <w:szCs w:val="22"/>
          </w:rPr>
          <w:t xml:space="preserve"> </w:t>
        </w:r>
      </w:ins>
      <w:ins w:id="328" w:author="Kathryn Epstein" w:date="2018-02-24T13:24:00Z">
        <w:r>
          <w:rPr>
            <w:sz w:val="22"/>
            <w:szCs w:val="22"/>
          </w:rPr>
          <w:t xml:space="preserve">a significant problem with accessing data and methods information necessary to reproducing a result </w:t>
        </w:r>
      </w:ins>
      <w:moveToRangeStart w:id="329" w:author="Kathryn Epstein" w:date="2018-02-24T13:24:00Z" w:name="move381097981"/>
      <w:commentRangeStart w:id="330"/>
      <w:moveTo w:id="331" w:author="Kathryn Epstein" w:date="2018-02-24T13:24:00Z">
        <w:del w:id="332" w:author="Kathryn Epstein" w:date="2018-02-24T13:25:00Z">
          <w:r w:rsidRPr="00391496" w:rsidDel="00441A23">
            <w:rPr>
              <w:sz w:val="22"/>
              <w:szCs w:val="22"/>
            </w:rPr>
            <w:delText xml:space="preserve">A persistent problem with many research articles is the problem of "link rot" where a web or email address will be deprecated </w:delText>
          </w:r>
        </w:del>
        <w:r w:rsidRPr="00391496">
          <w:rPr>
            <w:sz w:val="22"/>
            <w:szCs w:val="22"/>
          </w:rPr>
          <w:t xml:space="preserve">(37). </w:t>
        </w:r>
      </w:moveTo>
      <w:ins w:id="333" w:author="Kathryn Epstein" w:date="2018-02-24T13:27:00Z">
        <w:r>
          <w:rPr>
            <w:sz w:val="22"/>
            <w:szCs w:val="22"/>
          </w:rPr>
          <w:t xml:space="preserve">Changes in institutional affiliation frequently render email addresses </w:t>
        </w:r>
        <w:r>
          <w:rPr>
            <w:sz w:val="22"/>
            <w:szCs w:val="22"/>
          </w:rPr>
          <w:lastRenderedPageBreak/>
          <w:t>invalid</w:t>
        </w:r>
      </w:ins>
      <w:moveTo w:id="334" w:author="Kathryn Epstein" w:date="2018-02-24T13:24:00Z">
        <w:del w:id="335" w:author="Kathryn Epstein" w:date="2018-02-24T13:27:00Z">
          <w:r w:rsidRPr="00391496" w:rsidDel="00441A23">
            <w:rPr>
              <w:sz w:val="22"/>
              <w:szCs w:val="22"/>
            </w:rPr>
            <w:delText>Someone trying to contact me regarding work I did while at a prior institution would receive an error message if they used the email address associated with those manuscripts</w:delText>
          </w:r>
        </w:del>
        <w:r w:rsidRPr="00391496">
          <w:rPr>
            <w:sz w:val="22"/>
            <w:szCs w:val="22"/>
          </w:rPr>
          <w:t xml:space="preserve">. </w:t>
        </w:r>
        <w:commentRangeEnd w:id="330"/>
        <w:r>
          <w:rPr>
            <w:rStyle w:val="CommentReference"/>
          </w:rPr>
          <w:commentReference w:id="330"/>
        </w:r>
        <w:r w:rsidRPr="00391496">
          <w:rPr>
            <w:sz w:val="22"/>
            <w:szCs w:val="22"/>
          </w:rPr>
          <w:t>Furthermore, the URLs in papers describing software written in 2005 are no longer functioning</w:t>
        </w:r>
        <w:commentRangeStart w:id="336"/>
        <w:r w:rsidRPr="00391496">
          <w:rPr>
            <w:sz w:val="22"/>
            <w:szCs w:val="22"/>
          </w:rPr>
          <w:t>.</w:t>
        </w:r>
      </w:moveTo>
      <w:commentRangeEnd w:id="336"/>
      <w:r>
        <w:rPr>
          <w:rStyle w:val="CommentReference"/>
        </w:rPr>
        <w:commentReference w:id="336"/>
      </w:r>
      <w:moveTo w:id="337" w:author="Kathryn Epstein" w:date="2018-02-24T13:24:00Z">
        <w:r w:rsidRPr="00391496">
          <w:rPr>
            <w:sz w:val="22"/>
            <w:szCs w:val="22"/>
          </w:rPr>
          <w:t xml:space="preserve"> </w:t>
        </w:r>
        <w:del w:id="338" w:author="Kathryn Epstein" w:date="2018-02-24T13:28:00Z">
          <w:r w:rsidRPr="00391496" w:rsidDel="00441A23">
            <w:rPr>
              <w:sz w:val="22"/>
              <w:szCs w:val="22"/>
            </w:rPr>
            <w:delText xml:space="preserve">To solve the email rot problem, </w:delText>
          </w:r>
        </w:del>
        <w:r w:rsidRPr="00391496">
          <w:rPr>
            <w:sz w:val="22"/>
            <w:szCs w:val="22"/>
          </w:rPr>
          <w:t xml:space="preserve">ORCID (https://orcid.org) has emerged </w:t>
        </w:r>
      </w:moveTo>
      <w:ins w:id="339" w:author="Kathryn Epstein" w:date="2018-02-24T13:29:00Z">
        <w:r>
          <w:rPr>
            <w:sz w:val="22"/>
            <w:szCs w:val="22"/>
          </w:rPr>
          <w:t xml:space="preserve">to address email rot, and </w:t>
        </w:r>
      </w:ins>
      <w:moveTo w:id="340" w:author="Kathryn Epstein" w:date="2018-02-24T13:24:00Z">
        <w:del w:id="341" w:author="Kathryn Epstein" w:date="2018-02-24T13:29:00Z">
          <w:r w:rsidRPr="00391496" w:rsidDel="00441A23">
            <w:rPr>
              <w:sz w:val="22"/>
              <w:szCs w:val="22"/>
            </w:rPr>
            <w:delText xml:space="preserve">as a technology </w:delText>
          </w:r>
        </w:del>
        <w:del w:id="342" w:author="Kathryn Epstein" w:date="2018-02-24T13:28:00Z">
          <w:r w:rsidRPr="00391496" w:rsidDel="00441A23">
            <w:rPr>
              <w:sz w:val="22"/>
              <w:szCs w:val="22"/>
            </w:rPr>
            <w:delText xml:space="preserve">used by </w:delText>
          </w:r>
        </w:del>
        <w:r w:rsidRPr="00391496">
          <w:rPr>
            <w:sz w:val="22"/>
            <w:szCs w:val="22"/>
          </w:rPr>
          <w:t xml:space="preserve">many journals </w:t>
        </w:r>
      </w:moveTo>
      <w:ins w:id="343" w:author="Kathryn Epstein" w:date="2018-02-24T13:28:00Z">
        <w:r>
          <w:rPr>
            <w:sz w:val="22"/>
            <w:szCs w:val="22"/>
          </w:rPr>
          <w:t xml:space="preserve">use </w:t>
        </w:r>
      </w:ins>
      <w:ins w:id="344" w:author="Kathryn Epstein" w:date="2018-02-24T13:29:00Z">
        <w:r>
          <w:rPr>
            <w:sz w:val="22"/>
            <w:szCs w:val="22"/>
          </w:rPr>
          <w:t xml:space="preserve">it </w:t>
        </w:r>
      </w:ins>
      <w:moveTo w:id="345" w:author="Kathryn Epstein" w:date="2018-02-24T13:24:00Z">
        <w:r w:rsidRPr="00391496">
          <w:rPr>
            <w:sz w:val="22"/>
            <w:szCs w:val="22"/>
          </w:rPr>
          <w:t>to provide a persistent link between an individual's many scientific identities over their career. For link rot, services like Zotero (https://www.zotero.org) can provide a digital object identifier (DOI) that persists even if the link that it points to changes.</w:t>
        </w:r>
      </w:moveTo>
      <w:ins w:id="346" w:author="Kate" w:date="2018-02-25T11:52:00Z">
        <w:r w:rsidR="00D14365">
          <w:rPr>
            <w:sz w:val="22"/>
            <w:szCs w:val="22"/>
          </w:rPr>
          <w:t xml:space="preserve"> </w:t>
        </w:r>
        <w:commentRangeStart w:id="347"/>
        <w:r w:rsidR="00D14365">
          <w:rPr>
            <w:sz w:val="22"/>
            <w:szCs w:val="22"/>
          </w:rPr>
          <w:t xml:space="preserve">However, the fact that </w:t>
        </w:r>
        <w:r w:rsidR="00D14365" w:rsidRPr="00391496">
          <w:rPr>
            <w:sz w:val="22"/>
            <w:szCs w:val="22"/>
          </w:rPr>
          <w:t xml:space="preserve">the most important collaborator </w:t>
        </w:r>
        <w:r w:rsidR="00D14365">
          <w:rPr>
            <w:sz w:val="22"/>
            <w:szCs w:val="22"/>
          </w:rPr>
          <w:t xml:space="preserve">in reproducing research </w:t>
        </w:r>
        <w:r w:rsidR="00D14365" w:rsidRPr="00391496">
          <w:rPr>
            <w:sz w:val="22"/>
            <w:szCs w:val="22"/>
          </w:rPr>
          <w:t xml:space="preserve">is </w:t>
        </w:r>
        <w:r w:rsidR="00D14365">
          <w:rPr>
            <w:sz w:val="22"/>
            <w:szCs w:val="22"/>
          </w:rPr>
          <w:t xml:space="preserve">the original researcher </w:t>
        </w:r>
        <w:r w:rsidR="00D14365">
          <w:rPr>
            <w:i/>
            <w:sz w:val="22"/>
            <w:szCs w:val="22"/>
          </w:rPr>
          <w:t xml:space="preserve">at the time, </w:t>
        </w:r>
        <w:r w:rsidR="00D14365">
          <w:rPr>
            <w:sz w:val="22"/>
            <w:szCs w:val="22"/>
          </w:rPr>
          <w:t>and it is impossible to email our past se</w:t>
        </w:r>
      </w:ins>
      <w:ins w:id="348" w:author="Kate" w:date="2018-02-25T11:53:00Z">
        <w:r w:rsidR="00D14365">
          <w:rPr>
            <w:sz w:val="22"/>
            <w:szCs w:val="22"/>
          </w:rPr>
          <w:t xml:space="preserve">lves, remains a significant barrier. Email and link rot can be remedied; memory rot is more difficult. </w:t>
        </w:r>
        <w:commentRangeEnd w:id="347"/>
        <w:r w:rsidR="00D14365">
          <w:rPr>
            <w:rStyle w:val="CommentReference"/>
          </w:rPr>
          <w:commentReference w:id="347"/>
        </w:r>
      </w:ins>
    </w:p>
    <w:moveToRangeEnd w:id="329"/>
    <w:p w14:paraId="7BA24B12" w14:textId="3B82DABD" w:rsidR="00B71F19" w:rsidRPr="00391496" w:rsidRDefault="00101ADB" w:rsidP="00391496">
      <w:pPr>
        <w:spacing w:line="480" w:lineRule="auto"/>
        <w:rPr>
          <w:sz w:val="22"/>
          <w:szCs w:val="22"/>
        </w:rPr>
      </w:pPr>
      <w:ins w:id="349" w:author="Kathryn Epstein" w:date="2018-02-24T13:20:00Z">
        <w:r>
          <w:rPr>
            <w:sz w:val="22"/>
            <w:szCs w:val="22"/>
          </w:rPr>
          <w:t xml:space="preserve">Other problems with reproducibility reflect </w:t>
        </w:r>
      </w:ins>
      <w:ins w:id="350" w:author="Kathryn Epstein" w:date="2018-02-24T13:23:00Z">
        <w:r w:rsidR="00441A23">
          <w:rPr>
            <w:sz w:val="22"/>
            <w:szCs w:val="22"/>
          </w:rPr>
          <w:t xml:space="preserve">the fact </w:t>
        </w:r>
      </w:ins>
      <w:ins w:id="351" w:author="Kathryn Epstein" w:date="2018-02-24T13:20:00Z">
        <w:r>
          <w:rPr>
            <w:sz w:val="22"/>
            <w:szCs w:val="22"/>
          </w:rPr>
          <w:t xml:space="preserve">that </w:t>
        </w:r>
      </w:ins>
      <w:del w:id="352" w:author="Kathryn Epstein" w:date="2018-02-24T13:20:00Z">
        <w:r w:rsidR="002F37E4" w:rsidRPr="00391496" w:rsidDel="00101ADB">
          <w:rPr>
            <w:sz w:val="22"/>
            <w:szCs w:val="22"/>
          </w:rPr>
          <w:delText>S</w:delText>
        </w:r>
      </w:del>
      <w:ins w:id="353" w:author="Kathryn Epstein" w:date="2018-02-24T13:20:00Z">
        <w:r>
          <w:rPr>
            <w:sz w:val="22"/>
            <w:szCs w:val="22"/>
          </w:rPr>
          <w:t>s</w:t>
        </w:r>
      </w:ins>
      <w:r w:rsidR="002F37E4" w:rsidRPr="00391496">
        <w:rPr>
          <w:sz w:val="22"/>
          <w:szCs w:val="22"/>
        </w:rPr>
        <w:t xml:space="preserve">cience is </w:t>
      </w:r>
      <w:ins w:id="354" w:author="Kathryn Epstein" w:date="2018-02-24T13:20:00Z">
        <w:r>
          <w:rPr>
            <w:sz w:val="22"/>
            <w:szCs w:val="22"/>
          </w:rPr>
          <w:t xml:space="preserve">not </w:t>
        </w:r>
      </w:ins>
      <w:del w:id="355" w:author="Kathryn Epstein" w:date="2018-02-24T13:20:00Z">
        <w:r w:rsidR="002F37E4" w:rsidRPr="00391496" w:rsidDel="00101ADB">
          <w:rPr>
            <w:sz w:val="22"/>
            <w:szCs w:val="22"/>
          </w:rPr>
          <w:delText xml:space="preserve">often falsely portrayed as </w:delText>
        </w:r>
      </w:del>
      <w:r w:rsidR="002F37E4" w:rsidRPr="00391496">
        <w:rPr>
          <w:sz w:val="22"/>
          <w:szCs w:val="22"/>
        </w:rPr>
        <w:t xml:space="preserve">a linear process resembling a pipeline. In reality, questions change and scientists fall into the traps of the "Garden of Many Forking Paths" where they go looking for a desired result (30) or "P-hacking" where large numbers of statistical hypothesis tests are attempted without adequately correcting for performing multiple tests (31). Although it is possible to pre-register data analysis plans (32–34), </w:t>
      </w:r>
      <w:commentRangeStart w:id="356"/>
      <w:r w:rsidR="002F37E4" w:rsidRPr="00391496">
        <w:rPr>
          <w:sz w:val="22"/>
          <w:szCs w:val="22"/>
        </w:rPr>
        <w:t xml:space="preserve">these </w:t>
      </w:r>
      <w:commentRangeEnd w:id="356"/>
      <w:r>
        <w:rPr>
          <w:rStyle w:val="CommentReference"/>
        </w:rPr>
        <w:commentReference w:id="356"/>
      </w:r>
      <w:r w:rsidR="002F37E4" w:rsidRPr="00391496">
        <w:rPr>
          <w:sz w:val="22"/>
          <w:szCs w:val="22"/>
        </w:rPr>
        <w:t xml:space="preserve">are often too stringent for most exploratory research. Alternatives include making research notebooks publicly available using commercial platforms or free tools such as </w:t>
      </w:r>
      <w:proofErr w:type="spellStart"/>
      <w:r w:rsidR="002F37E4" w:rsidRPr="00391496">
        <w:rPr>
          <w:sz w:val="22"/>
          <w:szCs w:val="22"/>
        </w:rPr>
        <w:t>RMarkdown</w:t>
      </w:r>
      <w:proofErr w:type="spellEnd"/>
      <w:r w:rsidR="002F37E4" w:rsidRPr="00391496">
        <w:rPr>
          <w:sz w:val="22"/>
          <w:szCs w:val="22"/>
        </w:rPr>
        <w:t xml:space="preserve"> documents (35) and </w:t>
      </w:r>
      <w:proofErr w:type="spellStart"/>
      <w:r w:rsidR="002F37E4" w:rsidRPr="00391496">
        <w:rPr>
          <w:sz w:val="22"/>
          <w:szCs w:val="22"/>
        </w:rPr>
        <w:t>Jupyter</w:t>
      </w:r>
      <w:proofErr w:type="spellEnd"/>
      <w:r w:rsidR="002F37E4" w:rsidRPr="00391496">
        <w:rPr>
          <w:sz w:val="22"/>
          <w:szCs w:val="22"/>
        </w:rPr>
        <w:t xml:space="preserve"> notebooks (36). Combined with version control software such as git, these literate programming documents can allow </w:t>
      </w:r>
      <w:del w:id="357" w:author="Kathryn Epstein" w:date="2018-02-24T13:29:00Z">
        <w:r w:rsidR="002F37E4" w:rsidRPr="00391496" w:rsidDel="00441A23">
          <w:rPr>
            <w:sz w:val="22"/>
            <w:szCs w:val="22"/>
          </w:rPr>
          <w:delText xml:space="preserve">a </w:delText>
        </w:r>
      </w:del>
      <w:r w:rsidR="002F37E4" w:rsidRPr="00391496">
        <w:rPr>
          <w:sz w:val="22"/>
          <w:szCs w:val="22"/>
        </w:rPr>
        <w:t>researcher</w:t>
      </w:r>
      <w:ins w:id="358" w:author="Kathryn Epstein" w:date="2018-02-24T13:29:00Z">
        <w:r w:rsidR="00441A23">
          <w:rPr>
            <w:sz w:val="22"/>
            <w:szCs w:val="22"/>
          </w:rPr>
          <w:t>s</w:t>
        </w:r>
      </w:ins>
      <w:r w:rsidR="002F37E4" w:rsidRPr="00391496">
        <w:rPr>
          <w:sz w:val="22"/>
          <w:szCs w:val="22"/>
        </w:rPr>
        <w:t xml:space="preserve"> to document the evolution of their analys</w:t>
      </w:r>
      <w:del w:id="359" w:author="Kathryn Epstein" w:date="2018-02-24T13:29:00Z">
        <w:r w:rsidR="002F37E4" w:rsidRPr="00391496" w:rsidDel="00441A23">
          <w:rPr>
            <w:sz w:val="22"/>
            <w:szCs w:val="22"/>
          </w:rPr>
          <w:delText>i</w:delText>
        </w:r>
      </w:del>
      <w:ins w:id="360" w:author="Kathryn Epstein" w:date="2018-02-24T13:29:00Z">
        <w:r w:rsidR="00441A23">
          <w:rPr>
            <w:sz w:val="22"/>
            <w:szCs w:val="22"/>
          </w:rPr>
          <w:t>e</w:t>
        </w:r>
      </w:ins>
      <w:r w:rsidR="002F37E4" w:rsidRPr="00391496">
        <w:rPr>
          <w:sz w:val="22"/>
          <w:szCs w:val="22"/>
        </w:rPr>
        <w:t>s.</w:t>
      </w:r>
    </w:p>
    <w:p w14:paraId="1C26D964" w14:textId="7F695801" w:rsidR="00B71F19" w:rsidRPr="00391496" w:rsidDel="00441A23" w:rsidRDefault="002F37E4" w:rsidP="00391496">
      <w:pPr>
        <w:spacing w:line="480" w:lineRule="auto"/>
        <w:rPr>
          <w:sz w:val="22"/>
          <w:szCs w:val="22"/>
        </w:rPr>
      </w:pPr>
      <w:moveFromRangeStart w:id="361" w:author="Kathryn Epstein" w:date="2018-02-24T13:24:00Z" w:name="move381097981"/>
      <w:moveFrom w:id="362" w:author="Kathryn Epstein" w:date="2018-02-24T13:24:00Z">
        <w:r w:rsidRPr="00391496" w:rsidDel="00441A23">
          <w:rPr>
            <w:sz w:val="22"/>
            <w:szCs w:val="22"/>
          </w:rPr>
          <w:t xml:space="preserve">A persistent problem with many research articles is the problem of "link rot" where a web or email address will be deprecated (37). Someone trying to contact me regarding work I did while at a prior institution would receive an error message if they used the email address associated with those manuscripts. Furthermore, the URLs in papers describing software written in 2005 are no longer functioning. To solve the email rot problem, ORCID (https://orcid.org) has </w:t>
        </w:r>
        <w:r w:rsidRPr="00391496" w:rsidDel="00441A23">
          <w:rPr>
            <w:sz w:val="22"/>
            <w:szCs w:val="22"/>
          </w:rPr>
          <w:lastRenderedPageBreak/>
          <w:t>emerged as a technology used by many journals to provide a persistent link between an individual's many scientific identities over their career. For link rot, services like Zotero (https://www.zotero.org) can provide a digital object identifier (DOI) that persists even if the link that it points to changes.</w:t>
        </w:r>
      </w:moveFrom>
    </w:p>
    <w:moveFromRangeEnd w:id="361"/>
    <w:p w14:paraId="196EA1E1" w14:textId="09B46BCF" w:rsidR="00B71F19" w:rsidRPr="00391496" w:rsidRDefault="00441A23" w:rsidP="00391496">
      <w:pPr>
        <w:spacing w:line="480" w:lineRule="auto"/>
        <w:rPr>
          <w:sz w:val="22"/>
          <w:szCs w:val="22"/>
        </w:rPr>
      </w:pPr>
      <w:ins w:id="363" w:author="Kathryn Epstein" w:date="2018-02-24T13:29:00Z">
        <w:r>
          <w:rPr>
            <w:b/>
            <w:sz w:val="22"/>
            <w:szCs w:val="22"/>
          </w:rPr>
          <w:t xml:space="preserve">Barriers to </w:t>
        </w:r>
      </w:ins>
      <w:r w:rsidR="002F37E4" w:rsidRPr="00391496">
        <w:rPr>
          <w:b/>
          <w:sz w:val="22"/>
          <w:szCs w:val="22"/>
        </w:rPr>
        <w:t>Replicability.</w:t>
      </w:r>
      <w:r w:rsidR="002F37E4" w:rsidRPr="00391496">
        <w:rPr>
          <w:sz w:val="22"/>
          <w:szCs w:val="22"/>
        </w:rPr>
        <w:t xml:space="preserve"> </w:t>
      </w:r>
      <w:del w:id="364" w:author="Kathryn Epstein" w:date="2018-02-24T13:30:00Z">
        <w:r w:rsidR="002F37E4" w:rsidRPr="00391496" w:rsidDel="00441A23">
          <w:rPr>
            <w:sz w:val="22"/>
            <w:szCs w:val="22"/>
          </w:rPr>
          <w:delText>Failure to replicate a previous result could be due to an extensive number of threats similar to those for reproducibility. In addition there are threats related to differences in systems or populations and the ability to control for those differences.</w:delText>
        </w:r>
      </w:del>
    </w:p>
    <w:p w14:paraId="4444F254" w14:textId="48F57A92" w:rsidR="00B71F19" w:rsidRPr="00391496" w:rsidRDefault="002F37E4" w:rsidP="00391496">
      <w:pPr>
        <w:spacing w:line="480" w:lineRule="auto"/>
        <w:rPr>
          <w:sz w:val="22"/>
          <w:szCs w:val="22"/>
        </w:rPr>
      </w:pPr>
      <w:del w:id="365" w:author="Kathryn Epstein" w:date="2018-02-24T13:30:00Z">
        <w:r w:rsidRPr="00391496" w:rsidDel="00441A23">
          <w:rPr>
            <w:sz w:val="22"/>
            <w:szCs w:val="22"/>
          </w:rPr>
          <w:delText>There is t</w:delText>
        </w:r>
      </w:del>
      <w:ins w:id="366" w:author="Kathryn Epstein" w:date="2018-02-24T13:30:00Z">
        <w:r w:rsidR="00441A23">
          <w:rPr>
            <w:sz w:val="22"/>
            <w:szCs w:val="22"/>
          </w:rPr>
          <w:t>T</w:t>
        </w:r>
      </w:ins>
      <w:r w:rsidRPr="00391496">
        <w:rPr>
          <w:sz w:val="22"/>
          <w:szCs w:val="22"/>
        </w:rPr>
        <w:t xml:space="preserve">remendous inter-strain and </w:t>
      </w:r>
      <w:del w:id="367" w:author="Kathryn Epstein" w:date="2018-02-24T13:30:00Z">
        <w:r w:rsidRPr="00391496" w:rsidDel="00441A23">
          <w:rPr>
            <w:sz w:val="22"/>
            <w:szCs w:val="22"/>
          </w:rPr>
          <w:delText>-</w:delText>
        </w:r>
      </w:del>
      <w:r w:rsidRPr="00391496">
        <w:rPr>
          <w:sz w:val="22"/>
          <w:szCs w:val="22"/>
        </w:rPr>
        <w:t xml:space="preserve">population variation </w:t>
      </w:r>
      <w:del w:id="368" w:author="Kathryn Epstein" w:date="2018-02-24T13:30:00Z">
        <w:r w:rsidRPr="00391496" w:rsidDel="00441A23">
          <w:rPr>
            <w:sz w:val="22"/>
            <w:szCs w:val="22"/>
          </w:rPr>
          <w:delText xml:space="preserve">that can </w:delText>
        </w:r>
      </w:del>
      <w:r w:rsidRPr="00391496">
        <w:rPr>
          <w:sz w:val="22"/>
          <w:szCs w:val="22"/>
        </w:rPr>
        <w:t xml:space="preserve">hinder efforts to replicate results. In microbiome research, it is widely appreciated that the microbiota of research animals from the same litter and breeding facility are largely clonal and distinct from other facilities (15, 38). Mice from two breeding facilities at the same institution may have completely different microbiota. The best example of this phenomenon is the presence of segmented filamentous bacteria in mice purchased from Taconic Farms, but not Jackson Laboratories (39, 40). Thus, the </w:t>
      </w:r>
      <w:ins w:id="369" w:author="Kathryn Epstein" w:date="2018-02-24T13:31:00Z">
        <w:r w:rsidR="00441A23">
          <w:rPr>
            <w:sz w:val="22"/>
            <w:szCs w:val="22"/>
          </w:rPr>
          <w:t xml:space="preserve">origin of the mice, not the experimental treatment, may explain differences </w:t>
        </w:r>
      </w:ins>
      <w:del w:id="370" w:author="Kathryn Epstein" w:date="2018-02-24T13:31:00Z">
        <w:r w:rsidRPr="00391496" w:rsidDel="00441A23">
          <w:rPr>
            <w:sz w:val="22"/>
            <w:szCs w:val="22"/>
          </w:rPr>
          <w:delText xml:space="preserve">roles </w:delText>
        </w:r>
      </w:del>
      <w:r w:rsidRPr="00391496">
        <w:rPr>
          <w:sz w:val="22"/>
          <w:szCs w:val="22"/>
        </w:rPr>
        <w:t>ascribed to the microbiota</w:t>
      </w:r>
      <w:del w:id="371" w:author="Kathryn Epstein" w:date="2018-02-24T13:31:00Z">
        <w:r w:rsidRPr="00391496" w:rsidDel="00441A23">
          <w:rPr>
            <w:sz w:val="22"/>
            <w:szCs w:val="22"/>
          </w:rPr>
          <w:delText xml:space="preserve"> may be confounded by the origin of the mice and not the experimental treatment</w:delText>
        </w:r>
      </w:del>
      <w:r w:rsidRPr="00391496">
        <w:rPr>
          <w:sz w:val="22"/>
          <w:szCs w:val="22"/>
        </w:rPr>
        <w:t xml:space="preserve">. This is particularly a problem for genetic models when researchers obtain mutant animals and animals with the wild type background as their control. In such cases using the offspring of heterozygous </w:t>
      </w:r>
      <w:proofErr w:type="spellStart"/>
      <w:r w:rsidRPr="00391496">
        <w:rPr>
          <w:sz w:val="22"/>
          <w:szCs w:val="22"/>
        </w:rPr>
        <w:t>matings</w:t>
      </w:r>
      <w:proofErr w:type="spellEnd"/>
      <w:r w:rsidRPr="00391496">
        <w:rPr>
          <w:sz w:val="22"/>
          <w:szCs w:val="22"/>
        </w:rPr>
        <w:t xml:space="preserve"> is critical (41). Similarly, comparing the microbiota of obese and lean individuals from a cohort of twins and their mothers in Missouri (13) may have confounding factors that differ from members of Amish communities (25). In these cases, the problem with replicability is not due to the quality of the investigator's experimental practices, but </w:t>
      </w:r>
      <w:del w:id="372" w:author="Kathryn Epstein" w:date="2018-02-24T13:32:00Z">
        <w:r w:rsidRPr="00391496" w:rsidDel="00441A23">
          <w:rPr>
            <w:sz w:val="22"/>
            <w:szCs w:val="22"/>
          </w:rPr>
          <w:delText xml:space="preserve">because of </w:delText>
        </w:r>
      </w:del>
      <w:ins w:id="373" w:author="Kathryn Epstein" w:date="2018-02-24T13:32:00Z">
        <w:r w:rsidR="00441A23">
          <w:rPr>
            <w:sz w:val="22"/>
            <w:szCs w:val="22"/>
          </w:rPr>
          <w:t xml:space="preserve">to differences that may be </w:t>
        </w:r>
      </w:ins>
      <w:del w:id="374" w:author="Kathryn Epstein" w:date="2018-02-24T13:32:00Z">
        <w:r w:rsidRPr="00391496" w:rsidDel="00441A23">
          <w:rPr>
            <w:sz w:val="22"/>
            <w:szCs w:val="22"/>
          </w:rPr>
          <w:delText xml:space="preserve">possible </w:delText>
        </w:r>
      </w:del>
      <w:r w:rsidRPr="00391496">
        <w:rPr>
          <w:sz w:val="22"/>
          <w:szCs w:val="22"/>
        </w:rPr>
        <w:t>biological, demographic, or anthropological</w:t>
      </w:r>
      <w:del w:id="375" w:author="Kathryn Epstein" w:date="2018-02-24T13:32:00Z">
        <w:r w:rsidRPr="00391496" w:rsidDel="00441A23">
          <w:rPr>
            <w:sz w:val="22"/>
            <w:szCs w:val="22"/>
          </w:rPr>
          <w:delText xml:space="preserve"> differences</w:delText>
        </w:r>
      </w:del>
      <w:r w:rsidRPr="00391496">
        <w:rPr>
          <w:sz w:val="22"/>
          <w:szCs w:val="22"/>
        </w:rPr>
        <w:t xml:space="preserve">. </w:t>
      </w:r>
      <w:ins w:id="376" w:author="Kathryn Epstein" w:date="2018-02-24T13:33:00Z">
        <w:r w:rsidR="000E24E5">
          <w:rPr>
            <w:sz w:val="22"/>
            <w:szCs w:val="22"/>
          </w:rPr>
          <w:t xml:space="preserve">Thus </w:t>
        </w:r>
      </w:ins>
      <w:del w:id="377" w:author="Kathryn Epstein" w:date="2018-02-24T13:33:00Z">
        <w:r w:rsidRPr="00391496" w:rsidDel="000E24E5">
          <w:rPr>
            <w:sz w:val="22"/>
            <w:szCs w:val="22"/>
          </w:rPr>
          <w:delText xml:space="preserve">Instead of being cause for a crisis, </w:delText>
        </w:r>
      </w:del>
      <w:r w:rsidRPr="00391496">
        <w:rPr>
          <w:sz w:val="22"/>
          <w:szCs w:val="22"/>
        </w:rPr>
        <w:t>failure</w:t>
      </w:r>
      <w:del w:id="378" w:author="Kathryn Epstein" w:date="2018-02-24T13:33:00Z">
        <w:r w:rsidRPr="00391496" w:rsidDel="000E24E5">
          <w:rPr>
            <w:sz w:val="22"/>
            <w:szCs w:val="22"/>
          </w:rPr>
          <w:delText>s</w:delText>
        </w:r>
      </w:del>
      <w:r w:rsidRPr="00391496">
        <w:rPr>
          <w:sz w:val="22"/>
          <w:szCs w:val="22"/>
        </w:rPr>
        <w:t xml:space="preserve"> to replicate a study across different cohorts could suggest that </w:t>
      </w:r>
      <w:del w:id="379" w:author="Kathryn Epstein" w:date="2018-02-24T13:33:00Z">
        <w:r w:rsidRPr="00391496" w:rsidDel="000E24E5">
          <w:rPr>
            <w:sz w:val="22"/>
            <w:szCs w:val="22"/>
          </w:rPr>
          <w:delText xml:space="preserve">there are </w:delText>
        </w:r>
      </w:del>
      <w:r w:rsidRPr="00391496">
        <w:rPr>
          <w:sz w:val="22"/>
          <w:szCs w:val="22"/>
        </w:rPr>
        <w:t xml:space="preserve">other interesting factors </w:t>
      </w:r>
      <w:ins w:id="380" w:author="Kathryn Epstein" w:date="2018-02-24T13:33:00Z">
        <w:r w:rsidR="000E24E5">
          <w:rPr>
            <w:sz w:val="22"/>
            <w:szCs w:val="22"/>
          </w:rPr>
          <w:t xml:space="preserve">play a role in the phenomenon under study. </w:t>
        </w:r>
      </w:ins>
      <w:del w:id="381" w:author="Kathryn Epstein" w:date="2018-02-24T13:33:00Z">
        <w:r w:rsidRPr="00391496" w:rsidDel="000E24E5">
          <w:rPr>
            <w:sz w:val="22"/>
            <w:szCs w:val="22"/>
          </w:rPr>
          <w:delText>that underly the failure to replicate.</w:delText>
        </w:r>
      </w:del>
    </w:p>
    <w:p w14:paraId="24116632" w14:textId="69F2F5C9" w:rsidR="00B71F19" w:rsidRPr="00391496" w:rsidRDefault="002F37E4" w:rsidP="00391496">
      <w:pPr>
        <w:spacing w:line="480" w:lineRule="auto"/>
        <w:rPr>
          <w:sz w:val="22"/>
          <w:szCs w:val="22"/>
        </w:rPr>
      </w:pPr>
      <w:r w:rsidRPr="00391496">
        <w:rPr>
          <w:sz w:val="22"/>
          <w:szCs w:val="22"/>
        </w:rPr>
        <w:lastRenderedPageBreak/>
        <w:t xml:space="preserve">Uncertain provenance and purity of reagents, organisms, and samples also threaten replicability. Perhaps the </w:t>
      </w:r>
      <w:proofErr w:type="gramStart"/>
      <w:r w:rsidRPr="00391496">
        <w:rPr>
          <w:sz w:val="22"/>
          <w:szCs w:val="22"/>
        </w:rPr>
        <w:t>best known</w:t>
      </w:r>
      <w:proofErr w:type="gramEnd"/>
      <w:r w:rsidRPr="00391496">
        <w:rPr>
          <w:sz w:val="22"/>
          <w:szCs w:val="22"/>
        </w:rPr>
        <w:t xml:space="preserve"> example is the discovery that HeLa cells contaminate many other cell lines, </w:t>
      </w:r>
      <w:ins w:id="382" w:author="Kathryn Epstein" w:date="2018-02-24T13:33:00Z">
        <w:r w:rsidR="000E24E5">
          <w:rPr>
            <w:sz w:val="22"/>
            <w:szCs w:val="22"/>
          </w:rPr>
          <w:t xml:space="preserve">especially those in </w:t>
        </w:r>
      </w:ins>
      <w:del w:id="383" w:author="Kathryn Epstein" w:date="2018-02-24T13:33:00Z">
        <w:r w:rsidRPr="00391496" w:rsidDel="000E24E5">
          <w:rPr>
            <w:sz w:val="22"/>
            <w:szCs w:val="22"/>
          </w:rPr>
          <w:delText xml:space="preserve">generally from </w:delText>
        </w:r>
      </w:del>
      <w:r w:rsidRPr="00391496">
        <w:rPr>
          <w:sz w:val="22"/>
          <w:szCs w:val="22"/>
        </w:rPr>
        <w:t xml:space="preserve">the same laboratory (42, 43). Similarly, investigators frequently realize that they are working with bacterial strains that were incorrectly typed or that have evolved during serial passages from the freezer stock (44, 45). Short of resequencing the cells, experimental controls, limiting the number of passages from freezer stocks, and periodic phenotyping of the strains can help to overcome these problems. </w:t>
      </w:r>
      <w:del w:id="384" w:author="Kathryn Epstein" w:date="2018-02-24T13:34:00Z">
        <w:r w:rsidRPr="00391496" w:rsidDel="000E24E5">
          <w:rPr>
            <w:sz w:val="22"/>
            <w:szCs w:val="22"/>
          </w:rPr>
          <w:delText xml:space="preserve">In the microbiome literature, there is a growing awareness that </w:delText>
        </w:r>
      </w:del>
      <w:r w:rsidRPr="00391496">
        <w:rPr>
          <w:sz w:val="22"/>
          <w:szCs w:val="22"/>
        </w:rPr>
        <w:t xml:space="preserve">DNA extraction kits can be contaminated with low levels of bacterial DNA (46). These contaminants have led to the identification of contaminants as being important members of the lung and placental microbiota </w:t>
      </w:r>
      <w:del w:id="385" w:author="Kathryn Epstein" w:date="2018-02-24T13:34:00Z">
        <w:r w:rsidRPr="00391496" w:rsidDel="000E24E5">
          <w:rPr>
            <w:sz w:val="22"/>
            <w:szCs w:val="22"/>
          </w:rPr>
          <w:delText xml:space="preserve">if </w:delText>
        </w:r>
      </w:del>
      <w:ins w:id="386" w:author="Kathryn Epstein" w:date="2018-02-24T13:34:00Z">
        <w:r w:rsidR="000E24E5">
          <w:rPr>
            <w:sz w:val="22"/>
            <w:szCs w:val="22"/>
          </w:rPr>
          <w:t xml:space="preserve">when </w:t>
        </w:r>
      </w:ins>
      <w:r w:rsidRPr="00391496">
        <w:rPr>
          <w:sz w:val="22"/>
          <w:szCs w:val="22"/>
        </w:rPr>
        <w:t>mock extractions are not sequenced in parallel (47–49).</w:t>
      </w:r>
    </w:p>
    <w:p w14:paraId="4A8A524C" w14:textId="1BB9AF21" w:rsidR="00B71F19" w:rsidRPr="00391496" w:rsidRDefault="002F37E4" w:rsidP="00391496">
      <w:pPr>
        <w:spacing w:line="480" w:lineRule="auto"/>
        <w:rPr>
          <w:sz w:val="22"/>
          <w:szCs w:val="22"/>
        </w:rPr>
      </w:pPr>
      <w:r w:rsidRPr="00391496">
        <w:rPr>
          <w:sz w:val="22"/>
          <w:szCs w:val="22"/>
        </w:rPr>
        <w:t>A replication may fail because replication is statistical rather than deterministic (6). Every experiment has a margin of error and when the effect size is near that margin of error, it is likely that a statistically significant result in one replicate will not be significant in another. Most researchers use a frequentist null model hypothesis testing approach</w:t>
      </w:r>
      <w:ins w:id="387" w:author="Kathryn Epstein" w:date="2018-02-24T18:03:00Z">
        <w:r w:rsidR="000E24E5">
          <w:rPr>
            <w:sz w:val="22"/>
            <w:szCs w:val="22"/>
          </w:rPr>
          <w:t>, meaning</w:t>
        </w:r>
      </w:ins>
      <w:r w:rsidRPr="00391496">
        <w:rPr>
          <w:sz w:val="22"/>
          <w:szCs w:val="22"/>
        </w:rPr>
        <w:t xml:space="preserve"> </w:t>
      </w:r>
      <w:del w:id="388" w:author="Kathryn Epstein" w:date="2018-02-24T18:03:00Z">
        <w:r w:rsidRPr="00391496" w:rsidDel="000E24E5">
          <w:rPr>
            <w:sz w:val="22"/>
            <w:szCs w:val="22"/>
          </w:rPr>
          <w:delText xml:space="preserve">where </w:delText>
        </w:r>
      </w:del>
      <w:r w:rsidRPr="00391496">
        <w:rPr>
          <w:sz w:val="22"/>
          <w:szCs w:val="22"/>
        </w:rPr>
        <w:t xml:space="preserve">they are willing to accept a Type I error of 0.05. Stated more colloquially, they are willing to incorrectly reject a null hypothesis in 5% of the replicates. </w:t>
      </w:r>
      <w:ins w:id="389" w:author="Kathryn Epstein" w:date="2018-02-24T18:03:00Z">
        <w:r w:rsidR="000E24E5">
          <w:rPr>
            <w:sz w:val="22"/>
            <w:szCs w:val="22"/>
          </w:rPr>
          <w:t xml:space="preserve">Further, they </w:t>
        </w:r>
      </w:ins>
      <w:del w:id="390" w:author="Kathryn Epstein" w:date="2018-02-24T18:03:00Z">
        <w:r w:rsidRPr="00391496" w:rsidDel="000E24E5">
          <w:rPr>
            <w:sz w:val="22"/>
            <w:szCs w:val="22"/>
          </w:rPr>
          <w:delText xml:space="preserve">Scientists also </w:delText>
        </w:r>
      </w:del>
      <w:r w:rsidRPr="00391496">
        <w:rPr>
          <w:sz w:val="22"/>
          <w:szCs w:val="22"/>
        </w:rPr>
        <w:t xml:space="preserve">rarely quantify the risk they are willing to accept of falsely accepting a null hypothesis (i.e. Type II errors) (50). In our analysis of the microbiota associated with human obesity, we observed that nearly all studies were underpowered to detect 5 or 10% differences in diversity (10). In some cases, </w:t>
      </w:r>
      <w:ins w:id="391" w:author="Kathryn Epstein" w:date="2018-02-24T18:04:00Z">
        <w:r w:rsidR="000E24E5">
          <w:rPr>
            <w:sz w:val="22"/>
            <w:szCs w:val="22"/>
          </w:rPr>
          <w:t xml:space="preserve">an insufficient sample size in the replicate study may explain </w:t>
        </w:r>
      </w:ins>
      <w:r w:rsidRPr="00391496">
        <w:rPr>
          <w:sz w:val="22"/>
          <w:szCs w:val="22"/>
        </w:rPr>
        <w:t>failure to replicate a study</w:t>
      </w:r>
      <w:del w:id="392" w:author="Kathryn Epstein" w:date="2018-02-24T18:04:00Z">
        <w:r w:rsidRPr="00391496" w:rsidDel="000E24E5">
          <w:rPr>
            <w:sz w:val="22"/>
            <w:szCs w:val="22"/>
          </w:rPr>
          <w:delText xml:space="preserve"> may be because the replicate study did not have a sufficient sample size</w:delText>
        </w:r>
      </w:del>
      <w:r w:rsidRPr="00391496">
        <w:rPr>
          <w:sz w:val="22"/>
          <w:szCs w:val="22"/>
        </w:rPr>
        <w:t xml:space="preserve">. In other cases, </w:t>
      </w:r>
      <w:del w:id="393" w:author="Kathryn Epstein" w:date="2018-02-24T18:04:00Z">
        <w:r w:rsidRPr="00391496" w:rsidDel="000E24E5">
          <w:rPr>
            <w:sz w:val="22"/>
            <w:szCs w:val="22"/>
          </w:rPr>
          <w:delText xml:space="preserve">it may be that </w:delText>
        </w:r>
      </w:del>
      <w:r w:rsidRPr="00391496">
        <w:rPr>
          <w:sz w:val="22"/>
          <w:szCs w:val="22"/>
        </w:rPr>
        <w:t xml:space="preserve">the original study </w:t>
      </w:r>
      <w:del w:id="394" w:author="Kathryn Epstein" w:date="2018-02-24T18:04:00Z">
        <w:r w:rsidRPr="00391496" w:rsidDel="000E24E5">
          <w:rPr>
            <w:sz w:val="22"/>
            <w:szCs w:val="22"/>
          </w:rPr>
          <w:delText xml:space="preserve">was </w:delText>
        </w:r>
      </w:del>
      <w:ins w:id="395" w:author="Kathryn Epstein" w:date="2018-02-24T18:04:00Z">
        <w:r w:rsidR="000E24E5">
          <w:rPr>
            <w:sz w:val="22"/>
            <w:szCs w:val="22"/>
          </w:rPr>
          <w:t xml:space="preserve">may have been </w:t>
        </w:r>
      </w:ins>
      <w:r w:rsidRPr="00391496">
        <w:rPr>
          <w:sz w:val="22"/>
          <w:szCs w:val="22"/>
        </w:rPr>
        <w:t>underpowered</w:t>
      </w:r>
      <w:ins w:id="396" w:author="Kathryn Epstein" w:date="2018-02-24T18:04:00Z">
        <w:r w:rsidR="000E24E5">
          <w:rPr>
            <w:sz w:val="22"/>
            <w:szCs w:val="22"/>
          </w:rPr>
          <w:t>,</w:t>
        </w:r>
      </w:ins>
      <w:r w:rsidRPr="00391496">
        <w:rPr>
          <w:sz w:val="22"/>
          <w:szCs w:val="22"/>
        </w:rPr>
        <w:t xml:space="preserve"> rendering it susceptible to an inflated risk of Type I errors (51). Solutions to these problems include authors pre-registering their data analysis plans (32–34), justifying sample sizes based on </w:t>
      </w:r>
      <w:del w:id="397" w:author="Kathryn Epstein" w:date="2018-02-24T18:04:00Z">
        <w:r w:rsidRPr="00391496" w:rsidDel="000E24E5">
          <w:rPr>
            <w:sz w:val="22"/>
            <w:szCs w:val="22"/>
          </w:rPr>
          <w:delText xml:space="preserve">on </w:delText>
        </w:r>
      </w:del>
      <w:r w:rsidRPr="00391496">
        <w:rPr>
          <w:sz w:val="22"/>
          <w:szCs w:val="22"/>
        </w:rPr>
        <w:t xml:space="preserve">power calculations (9, 10, 50), and </w:t>
      </w:r>
      <w:r w:rsidRPr="00391496">
        <w:rPr>
          <w:sz w:val="22"/>
          <w:szCs w:val="22"/>
        </w:rPr>
        <w:lastRenderedPageBreak/>
        <w:t xml:space="preserve">using Bayesian frameworks that allow </w:t>
      </w:r>
      <w:ins w:id="398" w:author="Kathryn Epstein" w:date="2018-02-24T18:05:00Z">
        <w:r w:rsidR="000E24E5" w:rsidRPr="00391496">
          <w:rPr>
            <w:sz w:val="22"/>
            <w:szCs w:val="22"/>
          </w:rPr>
          <w:t xml:space="preserve">prior knowledge of the system </w:t>
        </w:r>
        <w:r w:rsidR="000E24E5">
          <w:rPr>
            <w:sz w:val="22"/>
            <w:szCs w:val="22"/>
          </w:rPr>
          <w:t xml:space="preserve">to influence </w:t>
        </w:r>
      </w:ins>
      <w:r w:rsidRPr="00391496">
        <w:rPr>
          <w:sz w:val="22"/>
          <w:szCs w:val="22"/>
        </w:rPr>
        <w:t xml:space="preserve">the interpretation of new results </w:t>
      </w:r>
      <w:del w:id="399" w:author="Kathryn Epstein" w:date="2018-02-24T18:05:00Z">
        <w:r w:rsidRPr="00391496" w:rsidDel="000E24E5">
          <w:rPr>
            <w:sz w:val="22"/>
            <w:szCs w:val="22"/>
          </w:rPr>
          <w:delText xml:space="preserve">to be influenced by prior knowledge of the system </w:delText>
        </w:r>
      </w:del>
      <w:r w:rsidRPr="00391496">
        <w:rPr>
          <w:sz w:val="22"/>
          <w:szCs w:val="22"/>
        </w:rPr>
        <w:t>(52, 53).</w:t>
      </w:r>
    </w:p>
    <w:p w14:paraId="3784080C" w14:textId="41CEB8BF" w:rsidR="00B71F19" w:rsidRPr="00391496" w:rsidRDefault="00300149" w:rsidP="00391496">
      <w:pPr>
        <w:spacing w:line="480" w:lineRule="auto"/>
        <w:rPr>
          <w:sz w:val="22"/>
          <w:szCs w:val="22"/>
        </w:rPr>
      </w:pPr>
      <w:ins w:id="400" w:author="Kathryn Epstein" w:date="2018-02-24T18:12:00Z">
        <w:r>
          <w:rPr>
            <w:b/>
            <w:sz w:val="22"/>
            <w:szCs w:val="22"/>
          </w:rPr>
          <w:t xml:space="preserve">Issues with </w:t>
        </w:r>
      </w:ins>
      <w:commentRangeStart w:id="401"/>
      <w:r w:rsidR="002F37E4" w:rsidRPr="00391496">
        <w:rPr>
          <w:b/>
          <w:sz w:val="22"/>
          <w:szCs w:val="22"/>
        </w:rPr>
        <w:t>Robustness</w:t>
      </w:r>
      <w:commentRangeEnd w:id="401"/>
      <w:r>
        <w:rPr>
          <w:rStyle w:val="CommentReference"/>
        </w:rPr>
        <w:commentReference w:id="401"/>
      </w:r>
      <w:r w:rsidR="002F37E4" w:rsidRPr="00391496">
        <w:rPr>
          <w:b/>
          <w:sz w:val="22"/>
          <w:szCs w:val="22"/>
        </w:rPr>
        <w:t>.</w:t>
      </w:r>
      <w:r w:rsidR="002F37E4" w:rsidRPr="00391496">
        <w:rPr>
          <w:sz w:val="22"/>
          <w:szCs w:val="22"/>
        </w:rPr>
        <w:t xml:space="preserve"> Every method has its own strengths and weaknesses. Therefore, it is important to address a research question from multiple and hopefully orthogonal directions. </w:t>
      </w:r>
      <w:del w:id="402" w:author="Kathryn Epstein" w:date="2018-02-24T18:05:00Z">
        <w:r w:rsidR="002F37E4" w:rsidRPr="00391496" w:rsidDel="00300149">
          <w:rPr>
            <w:sz w:val="22"/>
            <w:szCs w:val="22"/>
          </w:rPr>
          <w:delText>With t</w:delText>
        </w:r>
      </w:del>
      <w:ins w:id="403" w:author="Kathryn Epstein" w:date="2018-02-24T18:05:00Z">
        <w:r>
          <w:rPr>
            <w:sz w:val="22"/>
            <w:szCs w:val="22"/>
          </w:rPr>
          <w:t>T</w:t>
        </w:r>
      </w:ins>
      <w:r w:rsidR="002F37E4" w:rsidRPr="00391496">
        <w:rPr>
          <w:sz w:val="22"/>
          <w:szCs w:val="22"/>
        </w:rPr>
        <w:t xml:space="preserve">his strategy </w:t>
      </w:r>
      <w:ins w:id="404" w:author="Kathryn Epstein" w:date="2018-02-24T18:05:00Z">
        <w:r>
          <w:rPr>
            <w:sz w:val="22"/>
            <w:szCs w:val="22"/>
          </w:rPr>
          <w:t xml:space="preserve">combines </w:t>
        </w:r>
      </w:ins>
      <w:r w:rsidR="002F37E4" w:rsidRPr="00391496">
        <w:rPr>
          <w:sz w:val="22"/>
          <w:szCs w:val="22"/>
        </w:rPr>
        <w:t xml:space="preserve">the strengths of different methods </w:t>
      </w:r>
      <w:del w:id="405" w:author="Kathryn Epstein" w:date="2018-02-24T18:05:00Z">
        <w:r w:rsidR="002F37E4" w:rsidRPr="00391496" w:rsidDel="00300149">
          <w:rPr>
            <w:sz w:val="22"/>
            <w:szCs w:val="22"/>
          </w:rPr>
          <w:delText xml:space="preserve">combine </w:delText>
        </w:r>
      </w:del>
      <w:r w:rsidR="002F37E4" w:rsidRPr="00391496">
        <w:rPr>
          <w:sz w:val="22"/>
          <w:szCs w:val="22"/>
        </w:rPr>
        <w:t xml:space="preserve">to overcome their individual weaknesses (54). Evaluating the robustness of a result from a single cohort is becoming more common as researchers pursue multiple approaches </w:t>
      </w:r>
      <w:del w:id="406" w:author="Kathryn Epstein" w:date="2018-02-24T18:06:00Z">
        <w:r w:rsidR="002F37E4" w:rsidRPr="00391496" w:rsidDel="00300149">
          <w:rPr>
            <w:sz w:val="22"/>
            <w:szCs w:val="22"/>
          </w:rPr>
          <w:delText xml:space="preserve">where different approaches </w:delText>
        </w:r>
      </w:del>
      <w:r w:rsidR="002F37E4" w:rsidRPr="00391496">
        <w:rPr>
          <w:sz w:val="22"/>
          <w:szCs w:val="22"/>
        </w:rPr>
        <w:t xml:space="preserve">including 16S </w:t>
      </w:r>
      <w:proofErr w:type="spellStart"/>
      <w:r w:rsidR="002F37E4" w:rsidRPr="00391496">
        <w:rPr>
          <w:sz w:val="22"/>
          <w:szCs w:val="22"/>
        </w:rPr>
        <w:t>rRNA</w:t>
      </w:r>
      <w:proofErr w:type="spellEnd"/>
      <w:r w:rsidR="002F37E4" w:rsidRPr="00391496">
        <w:rPr>
          <w:sz w:val="22"/>
          <w:szCs w:val="22"/>
        </w:rPr>
        <w:t xml:space="preserve">, metagenomics, </w:t>
      </w:r>
      <w:proofErr w:type="spellStart"/>
      <w:r w:rsidR="002F37E4" w:rsidRPr="00391496">
        <w:rPr>
          <w:sz w:val="22"/>
          <w:szCs w:val="22"/>
        </w:rPr>
        <w:t>metatranscriptomics</w:t>
      </w:r>
      <w:proofErr w:type="spellEnd"/>
      <w:r w:rsidR="002F37E4" w:rsidRPr="00391496">
        <w:rPr>
          <w:sz w:val="22"/>
          <w:szCs w:val="22"/>
        </w:rPr>
        <w:t xml:space="preserve">, and metabolomics (55–57). Of course, biases in the underlying cohort design, sample collection and storage, or the nucleic acid processing will propagate through the analyses. </w:t>
      </w:r>
      <w:ins w:id="407" w:author="Kathryn Epstein" w:date="2018-02-24T18:06:00Z">
        <w:r>
          <w:rPr>
            <w:sz w:val="22"/>
            <w:szCs w:val="22"/>
          </w:rPr>
          <w:t>The way t</w:t>
        </w:r>
      </w:ins>
      <w:del w:id="408" w:author="Kathryn Epstein" w:date="2018-02-24T18:06:00Z">
        <w:r w:rsidR="002F37E4" w:rsidRPr="00391496" w:rsidDel="00300149">
          <w:rPr>
            <w:sz w:val="22"/>
            <w:szCs w:val="22"/>
          </w:rPr>
          <w:delText>T</w:delText>
        </w:r>
      </w:del>
      <w:r w:rsidR="002F37E4" w:rsidRPr="00391496">
        <w:rPr>
          <w:sz w:val="22"/>
          <w:szCs w:val="22"/>
        </w:rPr>
        <w:t xml:space="preserve">o remedy this, </w:t>
      </w:r>
      <w:ins w:id="409" w:author="Kathryn Epstein" w:date="2018-02-24T18:06:00Z">
        <w:r>
          <w:rPr>
            <w:sz w:val="22"/>
            <w:szCs w:val="22"/>
          </w:rPr>
          <w:t xml:space="preserve">is to </w:t>
        </w:r>
        <w:commentRangeStart w:id="410"/>
        <w:r>
          <w:rPr>
            <w:sz w:val="22"/>
            <w:szCs w:val="22"/>
          </w:rPr>
          <w:t xml:space="preserve">make </w:t>
        </w:r>
      </w:ins>
      <w:r w:rsidR="002F37E4" w:rsidRPr="00391496">
        <w:rPr>
          <w:sz w:val="22"/>
          <w:szCs w:val="22"/>
        </w:rPr>
        <w:t xml:space="preserve">the methods </w:t>
      </w:r>
      <w:del w:id="411" w:author="Kathryn Epstein" w:date="2018-02-24T18:06:00Z">
        <w:r w:rsidR="002F37E4" w:rsidRPr="00391496" w:rsidDel="00300149">
          <w:rPr>
            <w:sz w:val="22"/>
            <w:szCs w:val="22"/>
          </w:rPr>
          <w:delText xml:space="preserve">need </w:delText>
        </w:r>
      </w:del>
      <w:commentRangeEnd w:id="410"/>
      <w:r>
        <w:rPr>
          <w:rStyle w:val="CommentReference"/>
        </w:rPr>
        <w:commentReference w:id="410"/>
      </w:r>
      <w:del w:id="412" w:author="Kathryn Epstein" w:date="2018-02-24T18:06:00Z">
        <w:r w:rsidR="002F37E4" w:rsidRPr="00391496" w:rsidDel="00300149">
          <w:rPr>
            <w:sz w:val="22"/>
            <w:szCs w:val="22"/>
          </w:rPr>
          <w:delText xml:space="preserve">to be </w:delText>
        </w:r>
      </w:del>
      <w:r w:rsidR="002F37E4" w:rsidRPr="00391496">
        <w:rPr>
          <w:sz w:val="22"/>
          <w:szCs w:val="22"/>
        </w:rPr>
        <w:t xml:space="preserve">as independent from each other as possible. For example, </w:t>
      </w:r>
      <w:commentRangeStart w:id="413"/>
      <w:r w:rsidR="002F37E4" w:rsidRPr="00391496">
        <w:rPr>
          <w:sz w:val="22"/>
          <w:szCs w:val="22"/>
        </w:rPr>
        <w:t xml:space="preserve">sequencing </w:t>
      </w:r>
      <w:commentRangeEnd w:id="413"/>
      <w:r>
        <w:rPr>
          <w:rStyle w:val="CommentReference"/>
        </w:rPr>
        <w:commentReference w:id="413"/>
      </w:r>
      <w:r w:rsidR="002F37E4" w:rsidRPr="00391496">
        <w:rPr>
          <w:sz w:val="22"/>
          <w:szCs w:val="22"/>
        </w:rPr>
        <w:t xml:space="preserve">multiple regions of the 16S </w:t>
      </w:r>
      <w:proofErr w:type="spellStart"/>
      <w:r w:rsidR="002F37E4" w:rsidRPr="00391496">
        <w:rPr>
          <w:sz w:val="22"/>
          <w:szCs w:val="22"/>
        </w:rPr>
        <w:t>rRNA</w:t>
      </w:r>
      <w:proofErr w:type="spellEnd"/>
      <w:r w:rsidR="002F37E4" w:rsidRPr="00391496">
        <w:rPr>
          <w:sz w:val="22"/>
          <w:szCs w:val="22"/>
        </w:rPr>
        <w:t xml:space="preserve"> gene </w:t>
      </w:r>
      <w:commentRangeStart w:id="414"/>
      <w:r w:rsidR="002F37E4" w:rsidRPr="00391496">
        <w:rPr>
          <w:sz w:val="22"/>
          <w:szCs w:val="22"/>
        </w:rPr>
        <w:t xml:space="preserve">would not be considered truly </w:t>
      </w:r>
      <w:commentRangeEnd w:id="414"/>
      <w:r>
        <w:rPr>
          <w:rStyle w:val="CommentReference"/>
        </w:rPr>
        <w:commentReference w:id="414"/>
      </w:r>
      <w:r w:rsidR="002F37E4" w:rsidRPr="00391496">
        <w:rPr>
          <w:sz w:val="22"/>
          <w:szCs w:val="22"/>
        </w:rPr>
        <w:t xml:space="preserve">independent datasets since the same general method would be applied to the same samples. </w:t>
      </w:r>
      <w:commentRangeStart w:id="415"/>
      <w:r w:rsidR="002F37E4" w:rsidRPr="00391496">
        <w:rPr>
          <w:sz w:val="22"/>
          <w:szCs w:val="22"/>
        </w:rPr>
        <w:t xml:space="preserve">Layering shotgun metagenomic data onto the 16S </w:t>
      </w:r>
      <w:proofErr w:type="spellStart"/>
      <w:r w:rsidR="002F37E4" w:rsidRPr="00391496">
        <w:rPr>
          <w:sz w:val="22"/>
          <w:szCs w:val="22"/>
        </w:rPr>
        <w:t>rRNA</w:t>
      </w:r>
      <w:proofErr w:type="spellEnd"/>
      <w:r w:rsidR="002F37E4" w:rsidRPr="00391496">
        <w:rPr>
          <w:sz w:val="22"/>
          <w:szCs w:val="22"/>
        </w:rPr>
        <w:t xml:space="preserve"> gene sequence results woul</w:t>
      </w:r>
      <w:commentRangeEnd w:id="415"/>
      <w:r>
        <w:rPr>
          <w:rStyle w:val="CommentReference"/>
        </w:rPr>
        <w:commentReference w:id="415"/>
      </w:r>
      <w:r w:rsidR="002F37E4" w:rsidRPr="00391496">
        <w:rPr>
          <w:sz w:val="22"/>
          <w:szCs w:val="22"/>
        </w:rPr>
        <w:t>d be marginally more independent</w:t>
      </w:r>
      <w:ins w:id="416" w:author="Kathryn Epstein" w:date="2018-02-24T18:10:00Z">
        <w:r>
          <w:rPr>
            <w:sz w:val="22"/>
            <w:szCs w:val="22"/>
          </w:rPr>
          <w:t>,</w:t>
        </w:r>
      </w:ins>
      <w:r w:rsidR="002F37E4" w:rsidRPr="00391496">
        <w:rPr>
          <w:sz w:val="22"/>
          <w:szCs w:val="22"/>
        </w:rPr>
        <w:t xml:space="preserve"> </w:t>
      </w:r>
      <w:del w:id="417" w:author="Kathryn Epstein" w:date="2018-02-24T18:10:00Z">
        <w:r w:rsidR="002F37E4" w:rsidRPr="00391496" w:rsidDel="00300149">
          <w:rPr>
            <w:sz w:val="22"/>
            <w:szCs w:val="22"/>
          </w:rPr>
          <w:delText xml:space="preserve">because </w:delText>
        </w:r>
      </w:del>
      <w:r w:rsidR="002F37E4" w:rsidRPr="00391496">
        <w:rPr>
          <w:sz w:val="22"/>
          <w:szCs w:val="22"/>
        </w:rPr>
        <w:t xml:space="preserve">although </w:t>
      </w:r>
      <w:ins w:id="418" w:author="Kathryn Epstein" w:date="2018-02-24T18:10:00Z">
        <w:r>
          <w:rPr>
            <w:sz w:val="22"/>
            <w:szCs w:val="22"/>
          </w:rPr>
          <w:t xml:space="preserve">it uses </w:t>
        </w:r>
      </w:ins>
      <w:r w:rsidR="002F37E4" w:rsidRPr="00391496">
        <w:rPr>
          <w:sz w:val="22"/>
          <w:szCs w:val="22"/>
        </w:rPr>
        <w:t xml:space="preserve">the same DNA </w:t>
      </w:r>
      <w:del w:id="419" w:author="Kathryn Epstein" w:date="2018-02-24T18:10:00Z">
        <w:r w:rsidR="002F37E4" w:rsidRPr="00391496" w:rsidDel="00300149">
          <w:rPr>
            <w:sz w:val="22"/>
            <w:szCs w:val="22"/>
          </w:rPr>
          <w:delText xml:space="preserve">would be used </w:delText>
        </w:r>
      </w:del>
      <w:r w:rsidR="002F37E4" w:rsidRPr="00391496">
        <w:rPr>
          <w:sz w:val="22"/>
          <w:szCs w:val="22"/>
        </w:rPr>
        <w:t xml:space="preserve">for sequencing, </w:t>
      </w:r>
      <w:ins w:id="420" w:author="Kathryn Epstein" w:date="2018-02-24T18:10:00Z">
        <w:r>
          <w:rPr>
            <w:sz w:val="22"/>
            <w:szCs w:val="22"/>
          </w:rPr>
          <w:t xml:space="preserve">because </w:t>
        </w:r>
      </w:ins>
      <w:r w:rsidR="002F37E4" w:rsidRPr="00391496">
        <w:rPr>
          <w:sz w:val="22"/>
          <w:szCs w:val="22"/>
        </w:rPr>
        <w:t xml:space="preserve">the method provides information about the genetic diversity and functional potential of a community rather than the taxonomic diversity of a community. Metabolomic data would be even more independent from the DNA-based methods since </w:t>
      </w:r>
      <w:ins w:id="421" w:author="Kathryn Epstein" w:date="2018-02-24T18:10:00Z">
        <w:r>
          <w:rPr>
            <w:sz w:val="22"/>
            <w:szCs w:val="22"/>
          </w:rPr>
          <w:t xml:space="preserve">it </w:t>
        </w:r>
        <w:commentRangeStart w:id="422"/>
        <w:r>
          <w:rPr>
            <w:sz w:val="22"/>
            <w:szCs w:val="22"/>
          </w:rPr>
          <w:t xml:space="preserve">requires </w:t>
        </w:r>
        <w:commentRangeEnd w:id="422"/>
        <w:r>
          <w:rPr>
            <w:rStyle w:val="CommentReference"/>
          </w:rPr>
          <w:commentReference w:id="422"/>
        </w:r>
      </w:ins>
      <w:r w:rsidR="002F37E4" w:rsidRPr="00391496">
        <w:rPr>
          <w:sz w:val="22"/>
          <w:szCs w:val="22"/>
        </w:rPr>
        <w:t>completely different sample handling and processing steps</w:t>
      </w:r>
      <w:del w:id="423" w:author="Kathryn Epstein" w:date="2018-02-24T18:11:00Z">
        <w:r w:rsidR="002F37E4" w:rsidRPr="00391496" w:rsidDel="00300149">
          <w:rPr>
            <w:sz w:val="22"/>
            <w:szCs w:val="22"/>
          </w:rPr>
          <w:delText xml:space="preserve"> would be needed</w:delText>
        </w:r>
      </w:del>
      <w:r w:rsidR="002F37E4" w:rsidRPr="00391496">
        <w:rPr>
          <w:sz w:val="22"/>
          <w:szCs w:val="22"/>
        </w:rPr>
        <w:t xml:space="preserve">. Quantitative </w:t>
      </w:r>
      <w:commentRangeStart w:id="424"/>
      <w:r w:rsidR="002F37E4" w:rsidRPr="00391496">
        <w:rPr>
          <w:sz w:val="22"/>
          <w:szCs w:val="22"/>
        </w:rPr>
        <w:t>PCR</w:t>
      </w:r>
      <w:commentRangeEnd w:id="424"/>
      <w:r w:rsidR="00ED61BD">
        <w:rPr>
          <w:rStyle w:val="CommentReference"/>
        </w:rPr>
        <w:commentReference w:id="424"/>
      </w:r>
      <w:r w:rsidR="002F37E4" w:rsidRPr="00391496">
        <w:rPr>
          <w:sz w:val="22"/>
          <w:szCs w:val="22"/>
        </w:rPr>
        <w:t xml:space="preserve">, cultivation, and microscopy could be similarly layered on these data. </w:t>
      </w:r>
      <w:ins w:id="425" w:author="Kathryn Epstein" w:date="2018-02-24T18:11:00Z">
        <w:r>
          <w:rPr>
            <w:sz w:val="22"/>
            <w:szCs w:val="22"/>
          </w:rPr>
          <w:t>Ultimately</w:t>
        </w:r>
      </w:ins>
      <w:commentRangeStart w:id="426"/>
      <w:del w:id="427" w:author="Kathryn Epstein" w:date="2018-02-24T18:11:00Z">
        <w:r w:rsidR="002F37E4" w:rsidRPr="00391496" w:rsidDel="00300149">
          <w:rPr>
            <w:sz w:val="22"/>
            <w:szCs w:val="22"/>
          </w:rPr>
          <w:delText>As this discussion illustrates</w:delText>
        </w:r>
      </w:del>
      <w:r w:rsidR="002F37E4" w:rsidRPr="00391496">
        <w:rPr>
          <w:sz w:val="22"/>
          <w:szCs w:val="22"/>
        </w:rPr>
        <w:t xml:space="preserve">, </w:t>
      </w:r>
      <w:commentRangeEnd w:id="426"/>
      <w:r>
        <w:rPr>
          <w:rStyle w:val="CommentReference"/>
        </w:rPr>
        <w:commentReference w:id="426"/>
      </w:r>
      <w:r w:rsidR="002F37E4" w:rsidRPr="00391496">
        <w:rPr>
          <w:sz w:val="22"/>
          <w:szCs w:val="22"/>
        </w:rPr>
        <w:t>it is impossible for the results of each set of methods to be fully independent.</w:t>
      </w:r>
    </w:p>
    <w:p w14:paraId="5F35976A" w14:textId="009D839E" w:rsidR="00B71F19" w:rsidRDefault="00300149" w:rsidP="00391496">
      <w:pPr>
        <w:spacing w:line="480" w:lineRule="auto"/>
        <w:rPr>
          <w:sz w:val="22"/>
          <w:szCs w:val="22"/>
        </w:rPr>
      </w:pPr>
      <w:ins w:id="428" w:author="Kathryn Epstein" w:date="2018-02-24T18:12:00Z">
        <w:r>
          <w:rPr>
            <w:b/>
            <w:sz w:val="22"/>
            <w:szCs w:val="22"/>
          </w:rPr>
          <w:t xml:space="preserve">Barriers to </w:t>
        </w:r>
      </w:ins>
      <w:r w:rsidR="002F37E4" w:rsidRPr="00391496">
        <w:rPr>
          <w:b/>
          <w:sz w:val="22"/>
          <w:szCs w:val="22"/>
        </w:rPr>
        <w:t>Generalizability.</w:t>
      </w:r>
      <w:r w:rsidR="002F37E4" w:rsidRPr="00391496">
        <w:rPr>
          <w:sz w:val="22"/>
          <w:szCs w:val="22"/>
        </w:rPr>
        <w:t xml:space="preserve"> The gold standard of science is to have a result that is generalizable across populations. Failing to attempt replication studies hinders the ability of researchers to test the generalizability of most results. </w:t>
      </w:r>
      <w:ins w:id="429" w:author="Kathryn Epstein" w:date="2018-02-24T18:12:00Z">
        <w:r>
          <w:rPr>
            <w:sz w:val="22"/>
            <w:szCs w:val="22"/>
          </w:rPr>
          <w:t>Scientists often fear b</w:t>
        </w:r>
      </w:ins>
      <w:del w:id="430" w:author="Kathryn Epstein" w:date="2018-02-24T18:12:00Z">
        <w:r w:rsidR="002F37E4" w:rsidRPr="00391496" w:rsidDel="00300149">
          <w:rPr>
            <w:sz w:val="22"/>
            <w:szCs w:val="22"/>
          </w:rPr>
          <w:delText>B</w:delText>
        </w:r>
      </w:del>
      <w:r w:rsidR="002F37E4" w:rsidRPr="00391496">
        <w:rPr>
          <w:sz w:val="22"/>
          <w:szCs w:val="22"/>
        </w:rPr>
        <w:t xml:space="preserve">eing "scooped" </w:t>
      </w:r>
      <w:del w:id="431" w:author="Kathryn Epstein" w:date="2018-02-24T18:13:00Z">
        <w:r w:rsidR="002F37E4" w:rsidRPr="00391496" w:rsidDel="00300149">
          <w:rPr>
            <w:sz w:val="22"/>
            <w:szCs w:val="22"/>
          </w:rPr>
          <w:delText xml:space="preserve">is often seen as the worst thing that can happen to a scientist </w:delText>
        </w:r>
      </w:del>
      <w:r w:rsidR="002F37E4" w:rsidRPr="00391496">
        <w:rPr>
          <w:sz w:val="22"/>
          <w:szCs w:val="22"/>
        </w:rPr>
        <w:t xml:space="preserve">(58). In reality, </w:t>
      </w:r>
      <w:del w:id="432" w:author="Kathryn Epstein" w:date="2018-02-24T18:13:00Z">
        <w:r w:rsidR="002F37E4" w:rsidRPr="00391496" w:rsidDel="00300149">
          <w:rPr>
            <w:sz w:val="22"/>
            <w:szCs w:val="22"/>
          </w:rPr>
          <w:delText xml:space="preserve">it affords </w:delText>
        </w:r>
      </w:del>
      <w:r w:rsidR="002F37E4" w:rsidRPr="00391496">
        <w:rPr>
          <w:sz w:val="22"/>
          <w:szCs w:val="22"/>
        </w:rPr>
        <w:t xml:space="preserve">the second </w:t>
      </w:r>
      <w:r w:rsidR="002F37E4" w:rsidRPr="00391496">
        <w:rPr>
          <w:sz w:val="22"/>
          <w:szCs w:val="22"/>
        </w:rPr>
        <w:lastRenderedPageBreak/>
        <w:t xml:space="preserve">researcher </w:t>
      </w:r>
      <w:ins w:id="433" w:author="Kathryn Epstein" w:date="2018-02-24T18:13:00Z">
        <w:r>
          <w:rPr>
            <w:sz w:val="22"/>
            <w:szCs w:val="22"/>
          </w:rPr>
          <w:t xml:space="preserve">who examines the same question has </w:t>
        </w:r>
      </w:ins>
      <w:r w:rsidR="002F37E4" w:rsidRPr="00391496">
        <w:rPr>
          <w:sz w:val="22"/>
          <w:szCs w:val="22"/>
        </w:rPr>
        <w:t xml:space="preserve">the opportunity to increase the field's confidence </w:t>
      </w:r>
      <w:commentRangeStart w:id="434"/>
      <w:r w:rsidR="002F37E4" w:rsidRPr="00391496">
        <w:rPr>
          <w:sz w:val="22"/>
          <w:szCs w:val="22"/>
        </w:rPr>
        <w:t xml:space="preserve">that a result is robust or </w:t>
      </w:r>
      <w:commentRangeEnd w:id="434"/>
      <w:r>
        <w:rPr>
          <w:rStyle w:val="CommentReference"/>
        </w:rPr>
        <w:commentReference w:id="434"/>
      </w:r>
      <w:r w:rsidR="002F37E4" w:rsidRPr="00391496">
        <w:rPr>
          <w:sz w:val="22"/>
          <w:szCs w:val="22"/>
        </w:rPr>
        <w:t xml:space="preserve">generalizable (59). </w:t>
      </w:r>
      <w:ins w:id="435" w:author="Kathryn Epstein" w:date="2018-02-24T18:14:00Z">
        <w:r>
          <w:rPr>
            <w:sz w:val="22"/>
            <w:szCs w:val="22"/>
          </w:rPr>
          <w:t xml:space="preserve">Generalizability is an important question; </w:t>
        </w:r>
      </w:ins>
      <w:del w:id="436" w:author="Kathryn Epstein" w:date="2018-02-24T18:14:00Z">
        <w:r w:rsidR="002F37E4" w:rsidRPr="00391496" w:rsidDel="00300149">
          <w:rPr>
            <w:sz w:val="22"/>
            <w:szCs w:val="22"/>
          </w:rPr>
          <w:delText xml:space="preserve">In addition, </w:delText>
        </w:r>
      </w:del>
      <w:r w:rsidR="002F37E4" w:rsidRPr="00391496">
        <w:rPr>
          <w:sz w:val="22"/>
          <w:szCs w:val="22"/>
        </w:rPr>
        <w:t xml:space="preserve">model organisms (e.g. </w:t>
      </w:r>
      <w:r w:rsidR="002F37E4" w:rsidRPr="00391496">
        <w:rPr>
          <w:i/>
          <w:sz w:val="22"/>
          <w:szCs w:val="22"/>
        </w:rPr>
        <w:t>E. coli</w:t>
      </w:r>
      <w:r w:rsidR="002F37E4" w:rsidRPr="00391496">
        <w:rPr>
          <w:sz w:val="22"/>
          <w:szCs w:val="22"/>
        </w:rPr>
        <w:t>) and strains of those organisms (e.g. K-12) have taught us a great deal about the biology of those organisms</w:t>
      </w:r>
      <w:ins w:id="437" w:author="Kathryn Epstein" w:date="2018-02-24T18:14:00Z">
        <w:r>
          <w:rPr>
            <w:sz w:val="22"/>
            <w:szCs w:val="22"/>
          </w:rPr>
          <w:t xml:space="preserve">, but </w:t>
        </w:r>
      </w:ins>
      <w:del w:id="438" w:author="Kathryn Epstein" w:date="2018-02-24T18:14:00Z">
        <w:r w:rsidR="002F37E4" w:rsidRPr="00391496" w:rsidDel="00300149">
          <w:rPr>
            <w:sz w:val="22"/>
            <w:szCs w:val="22"/>
          </w:rPr>
          <w:delText xml:space="preserve">. However, </w:delText>
        </w:r>
      </w:del>
      <w:r w:rsidR="002F37E4" w:rsidRPr="00391496">
        <w:rPr>
          <w:sz w:val="22"/>
          <w:szCs w:val="22"/>
        </w:rPr>
        <w:t xml:space="preserve">it is not always trivial to generalize that knowledge to related species and strains or from </w:t>
      </w:r>
      <w:r w:rsidR="002F37E4" w:rsidRPr="00391496">
        <w:rPr>
          <w:i/>
          <w:sz w:val="22"/>
          <w:szCs w:val="22"/>
        </w:rPr>
        <w:t>in vitro</w:t>
      </w:r>
      <w:r w:rsidR="002F37E4" w:rsidRPr="00391496">
        <w:rPr>
          <w:sz w:val="22"/>
          <w:szCs w:val="22"/>
        </w:rPr>
        <w:t xml:space="preserve"> to </w:t>
      </w:r>
      <w:r w:rsidR="002F37E4" w:rsidRPr="00391496">
        <w:rPr>
          <w:i/>
          <w:sz w:val="22"/>
          <w:szCs w:val="22"/>
        </w:rPr>
        <w:t>in vivo</w:t>
      </w:r>
      <w:r w:rsidR="002F37E4" w:rsidRPr="00391496">
        <w:rPr>
          <w:sz w:val="22"/>
          <w:szCs w:val="22"/>
        </w:rPr>
        <w:t xml:space="preserve"> conditions and on to human subjects (60, 61). </w:t>
      </w:r>
      <w:ins w:id="439" w:author="Kathryn Epstein" w:date="2018-02-24T18:15:00Z">
        <w:r>
          <w:rPr>
            <w:sz w:val="22"/>
            <w:szCs w:val="22"/>
          </w:rPr>
          <w:t xml:space="preserve">Like a failure to replicate or reproduce findings, a </w:t>
        </w:r>
      </w:ins>
      <w:del w:id="440" w:author="Kathryn Epstein" w:date="2018-02-24T18:15:00Z">
        <w:r w:rsidR="002F37E4" w:rsidRPr="00391496" w:rsidDel="00300149">
          <w:rPr>
            <w:sz w:val="22"/>
            <w:szCs w:val="22"/>
          </w:rPr>
          <w:delText xml:space="preserve">Again, rather than seeing the </w:delText>
        </w:r>
      </w:del>
      <w:r w:rsidR="002F37E4" w:rsidRPr="00391496">
        <w:rPr>
          <w:sz w:val="22"/>
          <w:szCs w:val="22"/>
        </w:rPr>
        <w:t xml:space="preserve">failure to generalize </w:t>
      </w:r>
      <w:ins w:id="441" w:author="Kathryn Epstein" w:date="2018-02-24T18:15:00Z">
        <w:r>
          <w:rPr>
            <w:sz w:val="22"/>
            <w:szCs w:val="22"/>
          </w:rPr>
          <w:t xml:space="preserve">is not </w:t>
        </w:r>
      </w:ins>
      <w:del w:id="442" w:author="Kathryn Epstein" w:date="2018-02-24T18:15:00Z">
        <w:r w:rsidR="002F37E4" w:rsidRPr="00391496" w:rsidDel="00300149">
          <w:rPr>
            <w:sz w:val="22"/>
            <w:szCs w:val="22"/>
          </w:rPr>
          <w:delText xml:space="preserve">a result as </w:delText>
        </w:r>
      </w:del>
      <w:r w:rsidR="002F37E4" w:rsidRPr="00391496">
        <w:rPr>
          <w:sz w:val="22"/>
          <w:szCs w:val="22"/>
        </w:rPr>
        <w:t>a failure of science</w:t>
      </w:r>
      <w:ins w:id="443" w:author="Kathryn Epstein" w:date="2018-02-24T18:15:00Z">
        <w:r>
          <w:rPr>
            <w:sz w:val="22"/>
            <w:szCs w:val="22"/>
          </w:rPr>
          <w:t>.</w:t>
        </w:r>
      </w:ins>
      <w:del w:id="444" w:author="Kathryn Epstein" w:date="2018-02-24T18:15:00Z">
        <w:r w:rsidR="002F37E4" w:rsidRPr="00391496" w:rsidDel="00300149">
          <w:rPr>
            <w:sz w:val="22"/>
            <w:szCs w:val="22"/>
          </w:rPr>
          <w:delText>,</w:delText>
        </w:r>
      </w:del>
      <w:r w:rsidR="002F37E4" w:rsidRPr="00391496">
        <w:rPr>
          <w:sz w:val="22"/>
          <w:szCs w:val="22"/>
        </w:rPr>
        <w:t xml:space="preserve"> </w:t>
      </w:r>
      <w:ins w:id="445" w:author="Kathryn Epstein" w:date="2018-02-24T18:15:00Z">
        <w:r>
          <w:rPr>
            <w:sz w:val="22"/>
            <w:szCs w:val="22"/>
          </w:rPr>
          <w:t xml:space="preserve">Rather, for a microbiologist, </w:t>
        </w:r>
      </w:ins>
      <w:r w:rsidR="002F37E4" w:rsidRPr="00391496">
        <w:rPr>
          <w:sz w:val="22"/>
          <w:szCs w:val="22"/>
        </w:rPr>
        <w:t xml:space="preserve">it </w:t>
      </w:r>
      <w:ins w:id="446" w:author="Kathryn Epstein" w:date="2018-02-24T18:15:00Z">
        <w:r>
          <w:rPr>
            <w:sz w:val="22"/>
            <w:szCs w:val="22"/>
          </w:rPr>
          <w:t xml:space="preserve">is </w:t>
        </w:r>
      </w:ins>
      <w:del w:id="447" w:author="Kathryn Epstein" w:date="2018-02-24T18:15:00Z">
        <w:r w:rsidR="002F37E4" w:rsidRPr="00391496" w:rsidDel="00300149">
          <w:rPr>
            <w:sz w:val="22"/>
            <w:szCs w:val="22"/>
          </w:rPr>
          <w:delText xml:space="preserve">should instead be seen as </w:delText>
        </w:r>
      </w:del>
      <w:r w:rsidR="002F37E4" w:rsidRPr="00391496">
        <w:rPr>
          <w:sz w:val="22"/>
          <w:szCs w:val="22"/>
        </w:rPr>
        <w:t>an opportunity to better understand the complex biology of bacteria and how they interact with their environments.</w:t>
      </w:r>
    </w:p>
    <w:p w14:paraId="25FE9C4B" w14:textId="77777777" w:rsidR="00391496" w:rsidRPr="00391496" w:rsidRDefault="00391496" w:rsidP="00391496">
      <w:pPr>
        <w:spacing w:line="480" w:lineRule="auto"/>
        <w:rPr>
          <w:sz w:val="22"/>
          <w:szCs w:val="22"/>
        </w:rPr>
      </w:pPr>
    </w:p>
    <w:p w14:paraId="33BEBA78" w14:textId="00A5EEF0" w:rsidR="00B71F19" w:rsidRPr="00391496" w:rsidDel="007E6A8F" w:rsidRDefault="002F37E4" w:rsidP="00391496">
      <w:pPr>
        <w:spacing w:line="480" w:lineRule="auto"/>
        <w:rPr>
          <w:del w:id="448" w:author="Kathryn Epstein" w:date="2018-02-24T18:21:00Z"/>
          <w:b/>
          <w:sz w:val="22"/>
          <w:szCs w:val="22"/>
        </w:rPr>
      </w:pPr>
      <w:bookmarkStart w:id="449" w:name="need-for-training"/>
      <w:bookmarkEnd w:id="449"/>
      <w:r w:rsidRPr="00391496">
        <w:rPr>
          <w:b/>
          <w:sz w:val="22"/>
          <w:szCs w:val="22"/>
        </w:rPr>
        <w:t>Need for training</w:t>
      </w:r>
      <w:ins w:id="450" w:author="Kathryn Epstein" w:date="2018-02-24T18:21:00Z">
        <w:r w:rsidR="007E6A8F">
          <w:rPr>
            <w:b/>
            <w:sz w:val="22"/>
            <w:szCs w:val="22"/>
          </w:rPr>
          <w:t xml:space="preserve">. </w:t>
        </w:r>
      </w:ins>
    </w:p>
    <w:p w14:paraId="37FCE893" w14:textId="77777777" w:rsidR="007E6A8F" w:rsidRDefault="002F37E4" w:rsidP="00391496">
      <w:pPr>
        <w:spacing w:line="480" w:lineRule="auto"/>
        <w:rPr>
          <w:ins w:id="451" w:author="Kathryn Epstein" w:date="2018-02-24T18:21:00Z"/>
          <w:sz w:val="22"/>
          <w:szCs w:val="22"/>
        </w:rPr>
      </w:pPr>
      <w:del w:id="452" w:author="Kathryn Epstein" w:date="2018-02-24T18:20:00Z">
        <w:r w:rsidRPr="00391496" w:rsidDel="007E6A8F">
          <w:rPr>
            <w:b/>
            <w:sz w:val="22"/>
            <w:szCs w:val="22"/>
          </w:rPr>
          <w:delText>Motivation.</w:delText>
        </w:r>
        <w:r w:rsidRPr="00391496" w:rsidDel="007E6A8F">
          <w:rPr>
            <w:sz w:val="22"/>
            <w:szCs w:val="22"/>
          </w:rPr>
          <w:delText xml:space="preserve"> </w:delText>
        </w:r>
      </w:del>
      <w:r w:rsidRPr="00391496">
        <w:rPr>
          <w:sz w:val="22"/>
          <w:szCs w:val="22"/>
        </w:rPr>
        <w:t xml:space="preserve">A key observation from the work of </w:t>
      </w:r>
      <w:proofErr w:type="spellStart"/>
      <w:r w:rsidRPr="00391496">
        <w:rPr>
          <w:sz w:val="22"/>
          <w:szCs w:val="22"/>
        </w:rPr>
        <w:t>Garijo</w:t>
      </w:r>
      <w:proofErr w:type="spellEnd"/>
      <w:r w:rsidRPr="00391496">
        <w:rPr>
          <w:sz w:val="22"/>
          <w:szCs w:val="22"/>
        </w:rPr>
        <w:t xml:space="preserve"> and colleagues (2) was that the level of detail needed to reproduce an analysis varies depending on the researcher's level of training. An expert in the field understands the nuances and standards of the field</w:t>
      </w:r>
      <w:ins w:id="453" w:author="Kathryn Epstein" w:date="2018-02-24T18:16:00Z">
        <w:r w:rsidR="007E6A8F">
          <w:rPr>
            <w:sz w:val="22"/>
            <w:szCs w:val="22"/>
          </w:rPr>
          <w:t>,</w:t>
        </w:r>
      </w:ins>
      <w:r w:rsidRPr="00391496">
        <w:rPr>
          <w:sz w:val="22"/>
          <w:szCs w:val="22"/>
        </w:rPr>
        <w:t xml:space="preserve"> whereas a novice may not know how to install the software. This highlights the need for training. </w:t>
      </w:r>
      <w:ins w:id="454" w:author="Kathryn Epstein" w:date="2018-02-24T18:21:00Z">
        <w:r w:rsidR="007E6A8F">
          <w:rPr>
            <w:sz w:val="22"/>
            <w:szCs w:val="22"/>
          </w:rPr>
          <w:t>Yet m</w:t>
        </w:r>
      </w:ins>
      <w:del w:id="455" w:author="Kathryn Epstein" w:date="2018-02-24T18:21:00Z">
        <w:r w:rsidRPr="00391496" w:rsidDel="007E6A8F">
          <w:rPr>
            <w:sz w:val="22"/>
            <w:szCs w:val="22"/>
          </w:rPr>
          <w:delText>M</w:delText>
        </w:r>
      </w:del>
      <w:r w:rsidRPr="00391496">
        <w:rPr>
          <w:sz w:val="22"/>
          <w:szCs w:val="22"/>
        </w:rPr>
        <w:t xml:space="preserve">any microbiology training programs focus on laboratory skills while ignoring </w:t>
      </w:r>
      <w:del w:id="456" w:author="Kathryn Epstein" w:date="2018-02-24T18:16:00Z">
        <w:r w:rsidRPr="00391496" w:rsidDel="007E6A8F">
          <w:rPr>
            <w:sz w:val="22"/>
            <w:szCs w:val="22"/>
          </w:rPr>
          <w:delText xml:space="preserve">the skills needed for </w:delText>
        </w:r>
      </w:del>
      <w:r w:rsidRPr="00391496">
        <w:rPr>
          <w:sz w:val="22"/>
          <w:szCs w:val="22"/>
        </w:rPr>
        <w:t>data analysis</w:t>
      </w:r>
      <w:ins w:id="457" w:author="Kathryn Epstein" w:date="2018-02-24T18:16:00Z">
        <w:r w:rsidR="007E6A8F">
          <w:rPr>
            <w:sz w:val="22"/>
            <w:szCs w:val="22"/>
          </w:rPr>
          <w:t xml:space="preserve"> skills</w:t>
        </w:r>
      </w:ins>
      <w:r w:rsidRPr="00391496">
        <w:rPr>
          <w:sz w:val="22"/>
          <w:szCs w:val="22"/>
        </w:rPr>
        <w:t xml:space="preserve">. </w:t>
      </w:r>
    </w:p>
    <w:p w14:paraId="3704638A" w14:textId="178363C1" w:rsidR="00B71F19" w:rsidRPr="00391496" w:rsidRDefault="002F37E4" w:rsidP="00391496">
      <w:pPr>
        <w:spacing w:line="480" w:lineRule="auto"/>
        <w:rPr>
          <w:sz w:val="22"/>
          <w:szCs w:val="22"/>
        </w:rPr>
      </w:pPr>
      <w:r w:rsidRPr="00391496">
        <w:rPr>
          <w:sz w:val="22"/>
          <w:szCs w:val="22"/>
        </w:rPr>
        <w:t xml:space="preserve">A number of excellent "best practices" documents have emerged in recent years </w:t>
      </w:r>
      <w:ins w:id="458" w:author="Kathryn Epstein" w:date="2018-02-24T18:22:00Z">
        <w:r w:rsidR="007E6A8F">
          <w:rPr>
            <w:sz w:val="22"/>
            <w:szCs w:val="22"/>
          </w:rPr>
          <w:t xml:space="preserve">that address the gap </w:t>
        </w:r>
      </w:ins>
      <w:r w:rsidRPr="00391496">
        <w:rPr>
          <w:sz w:val="22"/>
          <w:szCs w:val="22"/>
        </w:rPr>
        <w:t xml:space="preserve">(62–67). I have created the </w:t>
      </w:r>
      <w:proofErr w:type="spellStart"/>
      <w:r w:rsidRPr="00391496">
        <w:rPr>
          <w:sz w:val="22"/>
          <w:szCs w:val="22"/>
        </w:rPr>
        <w:t>Riffomonas</w:t>
      </w:r>
      <w:proofErr w:type="spellEnd"/>
      <w:r w:rsidRPr="00391496">
        <w:rPr>
          <w:sz w:val="22"/>
          <w:szCs w:val="22"/>
        </w:rPr>
        <w:t xml:space="preserve"> project, which expounds on the threats to reproducibility and tools that microbiologists can use to maximize the reproducibility of their analyses (http://www.riffomonas.org). In addition, organizations including Software Carpentry and Data Carpentry offer workshops to introduce researchers to the best practices in reproducible research (68). Massively open online courses </w:t>
      </w:r>
      <w:del w:id="459" w:author="Kathryn Epstein" w:date="2018-02-24T18:17:00Z">
        <w:r w:rsidRPr="00391496" w:rsidDel="007E6A8F">
          <w:rPr>
            <w:sz w:val="22"/>
            <w:szCs w:val="22"/>
          </w:rPr>
          <w:delText xml:space="preserve">(MOOCs) </w:delText>
        </w:r>
      </w:del>
      <w:ins w:id="460" w:author="Kathryn Epstein" w:date="2018-02-24T18:17:00Z">
        <w:r w:rsidR="007E6A8F">
          <w:rPr>
            <w:sz w:val="22"/>
            <w:szCs w:val="22"/>
          </w:rPr>
          <w:t xml:space="preserve">have been developed </w:t>
        </w:r>
      </w:ins>
      <w:del w:id="461" w:author="Kathryn Epstein" w:date="2018-02-24T18:17:00Z">
        <w:r w:rsidRPr="00391496" w:rsidDel="007E6A8F">
          <w:rPr>
            <w:sz w:val="22"/>
            <w:szCs w:val="22"/>
          </w:rPr>
          <w:delText xml:space="preserve">are also available </w:delText>
        </w:r>
      </w:del>
      <w:r w:rsidRPr="00391496">
        <w:rPr>
          <w:sz w:val="22"/>
          <w:szCs w:val="22"/>
        </w:rPr>
        <w:t xml:space="preserve">that teach scientists best practices for performing reproducible analyses. The </w:t>
      </w:r>
      <w:r w:rsidRPr="00391496">
        <w:rPr>
          <w:sz w:val="22"/>
          <w:szCs w:val="22"/>
        </w:rPr>
        <w:lastRenderedPageBreak/>
        <w:t xml:space="preserve">most popular of these is a training program from faculty at the Johns Hopkins Data Science Lab (http://jhudatascience.org). </w:t>
      </w:r>
      <w:commentRangeStart w:id="462"/>
      <w:r w:rsidRPr="00391496">
        <w:rPr>
          <w:sz w:val="22"/>
          <w:szCs w:val="22"/>
        </w:rPr>
        <w:t>Just as a novice could not reproduce Beethoven's "</w:t>
      </w:r>
      <w:proofErr w:type="spellStart"/>
      <w:r w:rsidRPr="00391496">
        <w:rPr>
          <w:sz w:val="22"/>
          <w:szCs w:val="22"/>
        </w:rPr>
        <w:t>Für</w:t>
      </w:r>
      <w:proofErr w:type="spellEnd"/>
      <w:r w:rsidRPr="00391496">
        <w:rPr>
          <w:sz w:val="22"/>
          <w:szCs w:val="22"/>
        </w:rPr>
        <w:t xml:space="preserve"> Elise" from sheet music without prior experience playing the piano, </w:t>
      </w:r>
      <w:del w:id="463" w:author="Kathryn Epstein" w:date="2018-02-24T18:17:00Z">
        <w:r w:rsidRPr="00391496" w:rsidDel="007E6A8F">
          <w:rPr>
            <w:sz w:val="22"/>
            <w:szCs w:val="22"/>
          </w:rPr>
          <w:delText xml:space="preserve">a </w:delText>
        </w:r>
      </w:del>
      <w:r w:rsidRPr="00391496">
        <w:rPr>
          <w:sz w:val="22"/>
          <w:szCs w:val="22"/>
        </w:rPr>
        <w:t>novice</w:t>
      </w:r>
      <w:ins w:id="464" w:author="Kathryn Epstein" w:date="2018-02-24T18:17:00Z">
        <w:r w:rsidR="007E6A8F">
          <w:rPr>
            <w:sz w:val="22"/>
            <w:szCs w:val="22"/>
          </w:rPr>
          <w:t>s</w:t>
        </w:r>
      </w:ins>
      <w:r w:rsidRPr="00391496">
        <w:rPr>
          <w:sz w:val="22"/>
          <w:szCs w:val="22"/>
        </w:rPr>
        <w:t xml:space="preserve"> cannot expect to reproduce a complex experiment and analysis without learning the methods of their discipline.</w:t>
      </w:r>
      <w:commentRangeEnd w:id="462"/>
      <w:r w:rsidR="007E6A8F">
        <w:rPr>
          <w:rStyle w:val="CommentReference"/>
        </w:rPr>
        <w:commentReference w:id="462"/>
      </w:r>
    </w:p>
    <w:p w14:paraId="4D08E0A8" w14:textId="77777777" w:rsidR="007E6A8F" w:rsidRDefault="002F37E4" w:rsidP="00391496">
      <w:pPr>
        <w:spacing w:line="480" w:lineRule="auto"/>
        <w:rPr>
          <w:ins w:id="465" w:author="Kathryn Epstein" w:date="2018-02-24T18:22:00Z"/>
          <w:sz w:val="22"/>
          <w:szCs w:val="22"/>
        </w:rPr>
      </w:pPr>
      <w:r w:rsidRPr="00391496">
        <w:rPr>
          <w:b/>
          <w:sz w:val="22"/>
          <w:szCs w:val="22"/>
        </w:rPr>
        <w:t>Exercises</w:t>
      </w:r>
      <w:del w:id="466" w:author="Kathryn Epstein" w:date="2018-02-24T18:22:00Z">
        <w:r w:rsidRPr="00391496" w:rsidDel="007E6A8F">
          <w:rPr>
            <w:b/>
            <w:sz w:val="22"/>
            <w:szCs w:val="22"/>
          </w:rPr>
          <w:delText>.</w:delText>
        </w:r>
      </w:del>
      <w:r w:rsidRPr="00391496">
        <w:rPr>
          <w:sz w:val="22"/>
          <w:szCs w:val="22"/>
        </w:rPr>
        <w:t xml:space="preserve"> </w:t>
      </w:r>
    </w:p>
    <w:p w14:paraId="3E6B65B9" w14:textId="58A39AF6" w:rsidR="00B71F19" w:rsidRPr="00391496" w:rsidRDefault="002F37E4" w:rsidP="00391496">
      <w:pPr>
        <w:spacing w:line="480" w:lineRule="auto"/>
        <w:rPr>
          <w:sz w:val="22"/>
          <w:szCs w:val="22"/>
        </w:rPr>
      </w:pPr>
      <w:r w:rsidRPr="00391496">
        <w:rPr>
          <w:sz w:val="22"/>
          <w:szCs w:val="22"/>
        </w:rPr>
        <w:t xml:space="preserve">The following exercises are meant to motivate conversations within a research group to foster a culture improving reproducibility and replicability and </w:t>
      </w:r>
      <w:ins w:id="467" w:author="Kathryn Epstein" w:date="2018-02-24T18:23:00Z">
        <w:r w:rsidR="007E6A8F">
          <w:rPr>
            <w:sz w:val="22"/>
            <w:szCs w:val="22"/>
          </w:rPr>
          <w:t xml:space="preserve">to </w:t>
        </w:r>
      </w:ins>
      <w:r w:rsidRPr="00391496">
        <w:rPr>
          <w:sz w:val="22"/>
          <w:szCs w:val="22"/>
        </w:rPr>
        <w:t>underscore the threats outlined above.</w:t>
      </w:r>
    </w:p>
    <w:p w14:paraId="392A33B6" w14:textId="0ADAA68D" w:rsidR="00B71F19" w:rsidRPr="00391496" w:rsidRDefault="00ED61BD" w:rsidP="00391496">
      <w:pPr>
        <w:spacing w:line="480" w:lineRule="auto"/>
        <w:rPr>
          <w:sz w:val="22"/>
          <w:szCs w:val="22"/>
        </w:rPr>
      </w:pPr>
      <w:ins w:id="468" w:author="Kate" w:date="2018-02-25T11:39:00Z">
        <w:r>
          <w:rPr>
            <w:sz w:val="22"/>
            <w:szCs w:val="22"/>
          </w:rPr>
          <w:t xml:space="preserve">1. </w:t>
        </w:r>
      </w:ins>
      <w:r w:rsidR="002F37E4" w:rsidRPr="00391496">
        <w:rPr>
          <w:sz w:val="22"/>
          <w:szCs w:val="22"/>
        </w:rPr>
        <w:t>Working away from each other, have two or more people to write instructions on how to fold a piece of paper into an airplane. Have the participants trade instructions</w:t>
      </w:r>
      <w:ins w:id="469" w:author="Kathryn Epstein" w:date="2018-02-24T18:23:00Z">
        <w:r w:rsidR="007E6A8F">
          <w:rPr>
            <w:sz w:val="22"/>
            <w:szCs w:val="22"/>
          </w:rPr>
          <w:t>, separate,</w:t>
        </w:r>
      </w:ins>
      <w:r w:rsidR="002F37E4" w:rsidRPr="00391496">
        <w:rPr>
          <w:sz w:val="22"/>
          <w:szCs w:val="22"/>
        </w:rPr>
        <w:t xml:space="preserve"> and implement the instructions</w:t>
      </w:r>
      <w:del w:id="470" w:author="Kathryn Epstein" w:date="2018-02-24T18:23:00Z">
        <w:r w:rsidR="002F37E4" w:rsidRPr="00391496" w:rsidDel="007E6A8F">
          <w:rPr>
            <w:sz w:val="22"/>
            <w:szCs w:val="22"/>
          </w:rPr>
          <w:delText xml:space="preserve"> while working away from each other</w:delText>
        </w:r>
      </w:del>
      <w:r w:rsidR="002F37E4" w:rsidRPr="00391496">
        <w:rPr>
          <w:sz w:val="22"/>
          <w:szCs w:val="22"/>
        </w:rPr>
        <w:t xml:space="preserve">. How closely did the final airplanes resemble that of the person who developed the instructions? What would have helped to make the reproductions more faithful? How much did the author of the instructions assume about the </w:t>
      </w:r>
      <w:del w:id="471" w:author="Kathryn Epstein" w:date="2018-02-24T18:23:00Z">
        <w:r w:rsidR="002F37E4" w:rsidRPr="00391496" w:rsidDel="007E6A8F">
          <w:rPr>
            <w:sz w:val="22"/>
            <w:szCs w:val="22"/>
          </w:rPr>
          <w:delText xml:space="preserve">second </w:delText>
        </w:r>
      </w:del>
      <w:ins w:id="472" w:author="Kathryn Epstein" w:date="2018-02-24T18:23:00Z">
        <w:r w:rsidR="007E6A8F">
          <w:rPr>
            <w:sz w:val="22"/>
            <w:szCs w:val="22"/>
          </w:rPr>
          <w:t xml:space="preserve">other </w:t>
        </w:r>
      </w:ins>
      <w:r w:rsidR="002F37E4" w:rsidRPr="00391496">
        <w:rPr>
          <w:sz w:val="22"/>
          <w:szCs w:val="22"/>
        </w:rPr>
        <w:t>person's prior knowledge of paper airplanes</w:t>
      </w:r>
      <w:ins w:id="473" w:author="Kate" w:date="2018-02-25T11:38:00Z">
        <w:r>
          <w:rPr>
            <w:sz w:val="22"/>
            <w:szCs w:val="22"/>
          </w:rPr>
          <w:t xml:space="preserve">, </w:t>
        </w:r>
      </w:ins>
      <w:del w:id="474" w:author="Kate" w:date="2018-02-25T11:38:00Z">
        <w:r w:rsidR="002F37E4" w:rsidRPr="00391496" w:rsidDel="00ED61BD">
          <w:rPr>
            <w:sz w:val="22"/>
            <w:szCs w:val="22"/>
          </w:rPr>
          <w:delText xml:space="preserve">? What </w:delText>
        </w:r>
      </w:del>
      <w:r w:rsidR="002F37E4" w:rsidRPr="00391496">
        <w:rPr>
          <w:sz w:val="22"/>
          <w:szCs w:val="22"/>
        </w:rPr>
        <w:t>resources</w:t>
      </w:r>
      <w:ins w:id="475" w:author="Kate" w:date="2018-02-25T11:38:00Z">
        <w:r>
          <w:rPr>
            <w:sz w:val="22"/>
            <w:szCs w:val="22"/>
          </w:rPr>
          <w:t>, and</w:t>
        </w:r>
      </w:ins>
      <w:r w:rsidR="002F37E4" w:rsidRPr="00391496">
        <w:rPr>
          <w:sz w:val="22"/>
          <w:szCs w:val="22"/>
        </w:rPr>
        <w:t xml:space="preserve"> </w:t>
      </w:r>
      <w:del w:id="476" w:author="Kate" w:date="2018-02-25T11:38:00Z">
        <w:r w:rsidR="002F37E4" w:rsidRPr="00391496" w:rsidDel="00ED61BD">
          <w:rPr>
            <w:sz w:val="22"/>
            <w:szCs w:val="22"/>
          </w:rPr>
          <w:delText xml:space="preserve">or </w:delText>
        </w:r>
      </w:del>
      <w:r w:rsidR="002F37E4" w:rsidRPr="00391496">
        <w:rPr>
          <w:sz w:val="22"/>
          <w:szCs w:val="22"/>
        </w:rPr>
        <w:t xml:space="preserve">abilities were assumed? What challenges </w:t>
      </w:r>
      <w:ins w:id="477" w:author="Kate" w:date="2018-02-25T11:39:00Z">
        <w:r>
          <w:rPr>
            <w:sz w:val="22"/>
            <w:szCs w:val="22"/>
          </w:rPr>
          <w:t>length limitations place on this exercise</w:t>
        </w:r>
      </w:ins>
      <w:del w:id="478" w:author="Kate" w:date="2018-02-25T11:39:00Z">
        <w:r w:rsidR="002F37E4" w:rsidRPr="00391496" w:rsidDel="00ED61BD">
          <w:rPr>
            <w:sz w:val="22"/>
            <w:szCs w:val="22"/>
          </w:rPr>
          <w:delText>would one face if they were limited by the length of the instructions</w:delText>
        </w:r>
      </w:del>
      <w:r w:rsidR="002F37E4" w:rsidRPr="00391496">
        <w:rPr>
          <w:sz w:val="22"/>
          <w:szCs w:val="22"/>
        </w:rPr>
        <w:t>? How does this exercise resemble the descriptions in the Materials and Methods section of papers for standard methods (e.g. PCR) and for novel methods (e.g. bioinformatic workflows)?</w:t>
      </w:r>
    </w:p>
    <w:p w14:paraId="230EAE3A" w14:textId="496AAB62" w:rsidR="00B71F19" w:rsidRPr="00391496" w:rsidRDefault="00ED61BD" w:rsidP="00391496">
      <w:pPr>
        <w:spacing w:line="480" w:lineRule="auto"/>
        <w:rPr>
          <w:sz w:val="22"/>
          <w:szCs w:val="22"/>
        </w:rPr>
      </w:pPr>
      <w:commentRangeStart w:id="479"/>
      <w:ins w:id="480" w:author="Kate" w:date="2018-02-25T11:39:00Z">
        <w:r>
          <w:rPr>
            <w:sz w:val="22"/>
            <w:szCs w:val="22"/>
          </w:rPr>
          <w:t xml:space="preserve">2. </w:t>
        </w:r>
      </w:ins>
      <w:commentRangeEnd w:id="479"/>
      <w:ins w:id="481" w:author="Kate" w:date="2018-02-25T11:40:00Z">
        <w:r>
          <w:rPr>
            <w:rStyle w:val="CommentReference"/>
          </w:rPr>
          <w:commentReference w:id="479"/>
        </w:r>
      </w:ins>
      <w:commentRangeStart w:id="482"/>
      <w:ins w:id="483" w:author="Kate" w:date="2018-02-25T11:43:00Z">
        <w:r>
          <w:rPr>
            <w:sz w:val="22"/>
            <w:szCs w:val="22"/>
          </w:rPr>
          <w:t xml:space="preserve">Imagine </w:t>
        </w:r>
      </w:ins>
      <w:del w:id="484" w:author="Kate" w:date="2018-02-25T11:43:00Z">
        <w:r w:rsidR="002F37E4" w:rsidRPr="00391496" w:rsidDel="00ED61BD">
          <w:rPr>
            <w:sz w:val="22"/>
            <w:szCs w:val="22"/>
          </w:rPr>
          <w:delText>A</w:delText>
        </w:r>
      </w:del>
      <w:ins w:id="485" w:author="Kate" w:date="2018-02-25T11:43:00Z">
        <w:r>
          <w:rPr>
            <w:sz w:val="22"/>
            <w:szCs w:val="22"/>
          </w:rPr>
          <w:t>a</w:t>
        </w:r>
      </w:ins>
      <w:r w:rsidR="002F37E4" w:rsidRPr="00391496">
        <w:rPr>
          <w:sz w:val="22"/>
          <w:szCs w:val="22"/>
        </w:rPr>
        <w:t xml:space="preserve"> graduate student </w:t>
      </w:r>
      <w:del w:id="486" w:author="Kate" w:date="2018-02-25T11:43:00Z">
        <w:r w:rsidR="002F37E4" w:rsidRPr="00391496" w:rsidDel="00ED61BD">
          <w:rPr>
            <w:sz w:val="22"/>
            <w:szCs w:val="22"/>
          </w:rPr>
          <w:delText xml:space="preserve">was </w:delText>
        </w:r>
      </w:del>
      <w:ins w:id="487" w:author="Kate" w:date="2018-02-25T11:43:00Z">
        <w:r>
          <w:rPr>
            <w:sz w:val="22"/>
            <w:szCs w:val="22"/>
          </w:rPr>
          <w:t xml:space="preserve">is </w:t>
        </w:r>
      </w:ins>
      <w:r w:rsidR="002F37E4" w:rsidRPr="00391496">
        <w:rPr>
          <w:sz w:val="22"/>
          <w:szCs w:val="22"/>
        </w:rPr>
        <w:t xml:space="preserve">really excited to see an analysis that you performed in your most recent paper because </w:t>
      </w:r>
      <w:commentRangeStart w:id="488"/>
      <w:del w:id="489" w:author="Kate" w:date="2018-02-25T11:40:00Z">
        <w:r w:rsidR="002F37E4" w:rsidRPr="00391496" w:rsidDel="00ED61BD">
          <w:rPr>
            <w:sz w:val="22"/>
            <w:szCs w:val="22"/>
          </w:rPr>
          <w:delText xml:space="preserve">the </w:delText>
        </w:r>
      </w:del>
      <w:ins w:id="490" w:author="Kate" w:date="2018-02-25T11:40:00Z">
        <w:r>
          <w:rPr>
            <w:sz w:val="22"/>
            <w:szCs w:val="22"/>
          </w:rPr>
          <w:t xml:space="preserve">he or she </w:t>
        </w:r>
      </w:ins>
      <w:r w:rsidR="002F37E4" w:rsidRPr="00391496">
        <w:rPr>
          <w:sz w:val="22"/>
          <w:szCs w:val="22"/>
        </w:rPr>
        <w:t xml:space="preserve">would like to reproduce it with </w:t>
      </w:r>
      <w:del w:id="491" w:author="Kate" w:date="2018-02-25T11:40:00Z">
        <w:r w:rsidR="002F37E4" w:rsidRPr="00391496" w:rsidDel="00ED61BD">
          <w:rPr>
            <w:sz w:val="22"/>
            <w:szCs w:val="22"/>
          </w:rPr>
          <w:delText xml:space="preserve">their </w:delText>
        </w:r>
      </w:del>
      <w:ins w:id="492" w:author="Kate" w:date="2018-02-25T11:40:00Z">
        <w:r>
          <w:rPr>
            <w:sz w:val="22"/>
            <w:szCs w:val="22"/>
          </w:rPr>
          <w:t xml:space="preserve">his or her own </w:t>
        </w:r>
        <w:commentRangeEnd w:id="488"/>
        <w:r>
          <w:rPr>
            <w:rStyle w:val="CommentReference"/>
          </w:rPr>
          <w:commentReference w:id="488"/>
        </w:r>
      </w:ins>
      <w:r w:rsidR="002F37E4" w:rsidRPr="00391496">
        <w:rPr>
          <w:sz w:val="22"/>
          <w:szCs w:val="22"/>
        </w:rPr>
        <w:t xml:space="preserve">data. </w:t>
      </w:r>
      <w:commentRangeEnd w:id="482"/>
      <w:r>
        <w:rPr>
          <w:rStyle w:val="CommentReference"/>
        </w:rPr>
        <w:commentReference w:id="482"/>
      </w:r>
      <w:ins w:id="493" w:author="Kate" w:date="2018-02-25T11:41:00Z">
        <w:r>
          <w:rPr>
            <w:sz w:val="22"/>
            <w:szCs w:val="22"/>
          </w:rPr>
          <w:t xml:space="preserve">He or she </w:t>
        </w:r>
      </w:ins>
      <w:del w:id="494" w:author="Kate" w:date="2018-02-25T11:41:00Z">
        <w:r w:rsidR="002F37E4" w:rsidRPr="00391496" w:rsidDel="00ED61BD">
          <w:rPr>
            <w:sz w:val="22"/>
            <w:szCs w:val="22"/>
          </w:rPr>
          <w:delText xml:space="preserve">Before using their data, however, the </w:delText>
        </w:r>
      </w:del>
      <w:r w:rsidR="002F37E4" w:rsidRPr="00391496">
        <w:rPr>
          <w:sz w:val="22"/>
          <w:szCs w:val="22"/>
        </w:rPr>
        <w:t>want</w:t>
      </w:r>
      <w:ins w:id="495" w:author="Kate" w:date="2018-02-25T11:41:00Z">
        <w:r>
          <w:rPr>
            <w:sz w:val="22"/>
            <w:szCs w:val="22"/>
          </w:rPr>
          <w:t>s</w:t>
        </w:r>
      </w:ins>
      <w:r w:rsidR="002F37E4" w:rsidRPr="00391496">
        <w:rPr>
          <w:sz w:val="22"/>
          <w:szCs w:val="22"/>
        </w:rPr>
        <w:t xml:space="preserve"> to make sure that </w:t>
      </w:r>
      <w:del w:id="496" w:author="Kate" w:date="2018-02-25T11:41:00Z">
        <w:r w:rsidR="002F37E4" w:rsidRPr="00391496" w:rsidDel="00ED61BD">
          <w:rPr>
            <w:sz w:val="22"/>
            <w:szCs w:val="22"/>
          </w:rPr>
          <w:delText xml:space="preserve">they get </w:delText>
        </w:r>
      </w:del>
      <w:r w:rsidR="002F37E4" w:rsidRPr="00391496">
        <w:rPr>
          <w:sz w:val="22"/>
          <w:szCs w:val="22"/>
        </w:rPr>
        <w:t xml:space="preserve">the </w:t>
      </w:r>
      <w:del w:id="497" w:author="Kate" w:date="2018-02-25T11:41:00Z">
        <w:r w:rsidR="002F37E4" w:rsidRPr="00391496" w:rsidDel="00ED61BD">
          <w:rPr>
            <w:sz w:val="22"/>
            <w:szCs w:val="22"/>
          </w:rPr>
          <w:delText xml:space="preserve">same </w:delText>
        </w:r>
      </w:del>
      <w:r w:rsidR="002F37E4" w:rsidRPr="00391496">
        <w:rPr>
          <w:sz w:val="22"/>
          <w:szCs w:val="22"/>
        </w:rPr>
        <w:t xml:space="preserve">results </w:t>
      </w:r>
      <w:del w:id="498" w:author="Kate" w:date="2018-02-25T11:41:00Z">
        <w:r w:rsidR="002F37E4" w:rsidRPr="00391496" w:rsidDel="00ED61BD">
          <w:rPr>
            <w:sz w:val="22"/>
            <w:szCs w:val="22"/>
          </w:rPr>
          <w:delText>as you</w:delText>
        </w:r>
      </w:del>
      <w:ins w:id="499" w:author="Kate" w:date="2018-02-25T11:41:00Z">
        <w:r>
          <w:rPr>
            <w:sz w:val="22"/>
            <w:szCs w:val="22"/>
          </w:rPr>
          <w:t xml:space="preserve">will </w:t>
        </w:r>
        <w:commentRangeStart w:id="500"/>
        <w:r>
          <w:rPr>
            <w:sz w:val="22"/>
            <w:szCs w:val="22"/>
          </w:rPr>
          <w:t>reproduce your findings</w:t>
        </w:r>
        <w:commentRangeEnd w:id="500"/>
        <w:r>
          <w:rPr>
            <w:rStyle w:val="CommentReference"/>
          </w:rPr>
          <w:commentReference w:id="500"/>
        </w:r>
      </w:ins>
      <w:r w:rsidR="002F37E4" w:rsidRPr="00391496">
        <w:rPr>
          <w:sz w:val="22"/>
          <w:szCs w:val="22"/>
        </w:rPr>
        <w:t xml:space="preserve">. What steps are likely to cause </w:t>
      </w:r>
      <w:del w:id="501" w:author="Kate" w:date="2018-02-25T11:45:00Z">
        <w:r w:rsidR="002F37E4" w:rsidRPr="00391496" w:rsidDel="00D14365">
          <w:rPr>
            <w:sz w:val="22"/>
            <w:szCs w:val="22"/>
          </w:rPr>
          <w:delText xml:space="preserve">them </w:delText>
        </w:r>
      </w:del>
      <w:ins w:id="502" w:author="Kate" w:date="2018-02-25T11:45:00Z">
        <w:r w:rsidR="00D14365">
          <w:rPr>
            <w:sz w:val="22"/>
            <w:szCs w:val="22"/>
          </w:rPr>
          <w:t>the student</w:t>
        </w:r>
        <w:r w:rsidR="00D14365" w:rsidRPr="00391496">
          <w:rPr>
            <w:sz w:val="22"/>
            <w:szCs w:val="22"/>
          </w:rPr>
          <w:t xml:space="preserve"> </w:t>
        </w:r>
      </w:ins>
      <w:r w:rsidR="002F37E4" w:rsidRPr="00391496">
        <w:rPr>
          <w:sz w:val="22"/>
          <w:szCs w:val="22"/>
        </w:rPr>
        <w:t>problems?</w:t>
      </w:r>
      <w:commentRangeStart w:id="503"/>
      <w:r w:rsidR="002F37E4" w:rsidRPr="00391496">
        <w:rPr>
          <w:sz w:val="22"/>
          <w:szCs w:val="22"/>
        </w:rPr>
        <w:t xml:space="preserve"> </w:t>
      </w:r>
      <w:commentRangeEnd w:id="503"/>
      <w:r w:rsidR="00D14365">
        <w:rPr>
          <w:rStyle w:val="CommentReference"/>
        </w:rPr>
        <w:commentReference w:id="503"/>
      </w:r>
      <w:r w:rsidR="002F37E4" w:rsidRPr="00391496">
        <w:rPr>
          <w:sz w:val="22"/>
          <w:szCs w:val="22"/>
        </w:rPr>
        <w:t xml:space="preserve">Take a figure from your recent paper and improve the likelihood that a third party would be able to reproduce it. Where are the data and how would </w:t>
      </w:r>
      <w:ins w:id="504" w:author="Kate" w:date="2018-02-25T11:45:00Z">
        <w:r w:rsidR="00D14365">
          <w:rPr>
            <w:sz w:val="22"/>
            <w:szCs w:val="22"/>
          </w:rPr>
          <w:t xml:space="preserve">another scientist </w:t>
        </w:r>
        <w:proofErr w:type="spellStart"/>
        <w:r w:rsidR="00D14365">
          <w:rPr>
            <w:sz w:val="22"/>
            <w:szCs w:val="22"/>
          </w:rPr>
          <w:t>acess</w:t>
        </w:r>
        <w:proofErr w:type="spellEnd"/>
        <w:r w:rsidR="00D14365">
          <w:rPr>
            <w:sz w:val="22"/>
            <w:szCs w:val="22"/>
          </w:rPr>
          <w:t xml:space="preserve"> </w:t>
        </w:r>
      </w:ins>
      <w:del w:id="505" w:author="Kate" w:date="2018-02-25T11:45:00Z">
        <w:r w:rsidR="002F37E4" w:rsidRPr="00391496" w:rsidDel="00D14365">
          <w:rPr>
            <w:sz w:val="22"/>
            <w:szCs w:val="22"/>
          </w:rPr>
          <w:delText xml:space="preserve">they get </w:delText>
        </w:r>
      </w:del>
      <w:r w:rsidR="002F37E4" w:rsidRPr="00391496">
        <w:rPr>
          <w:sz w:val="22"/>
          <w:szCs w:val="22"/>
        </w:rPr>
        <w:t xml:space="preserve">them? What calculations were performed to summarize the data? What software was </w:t>
      </w:r>
      <w:r w:rsidR="002F37E4" w:rsidRPr="00391496">
        <w:rPr>
          <w:sz w:val="22"/>
          <w:szCs w:val="22"/>
        </w:rPr>
        <w:lastRenderedPageBreak/>
        <w:t xml:space="preserve">used to generate the figure? Is that software freely available? What steps </w:t>
      </w:r>
      <w:ins w:id="506" w:author="Kate" w:date="2018-02-25T11:45:00Z">
        <w:r w:rsidR="00D14365">
          <w:rPr>
            <w:sz w:val="22"/>
            <w:szCs w:val="22"/>
          </w:rPr>
          <w:t xml:space="preserve">would the other scientists </w:t>
        </w:r>
      </w:ins>
      <w:r w:rsidR="002F37E4" w:rsidRPr="00391496">
        <w:rPr>
          <w:sz w:val="22"/>
          <w:szCs w:val="22"/>
        </w:rPr>
        <w:t xml:space="preserve">need to </w:t>
      </w:r>
      <w:del w:id="507" w:author="Kate" w:date="2018-02-25T11:45:00Z">
        <w:r w:rsidR="002F37E4" w:rsidRPr="00391496" w:rsidDel="00D14365">
          <w:rPr>
            <w:sz w:val="22"/>
            <w:szCs w:val="22"/>
          </w:rPr>
          <w:delText xml:space="preserve">be </w:delText>
        </w:r>
      </w:del>
      <w:r w:rsidR="002F37E4" w:rsidRPr="00391496">
        <w:rPr>
          <w:sz w:val="22"/>
          <w:szCs w:val="22"/>
        </w:rPr>
        <w:t>take</w:t>
      </w:r>
      <w:del w:id="508" w:author="Kate" w:date="2018-02-25T11:45:00Z">
        <w:r w:rsidR="002F37E4" w:rsidRPr="00391496" w:rsidDel="00D14365">
          <w:rPr>
            <w:sz w:val="22"/>
            <w:szCs w:val="22"/>
          </w:rPr>
          <w:delText>n</w:delText>
        </w:r>
      </w:del>
      <w:r w:rsidR="002F37E4" w:rsidRPr="00391496">
        <w:rPr>
          <w:sz w:val="22"/>
          <w:szCs w:val="22"/>
        </w:rPr>
        <w:t xml:space="preserve"> to generate the figure? When you are confident that you have made the figure as reproducible as you can, give the instructions to a colleague and ask for </w:t>
      </w:r>
      <w:del w:id="509" w:author="Kate" w:date="2018-02-25T11:45:00Z">
        <w:r w:rsidR="002F37E4" w:rsidRPr="00391496" w:rsidDel="00D14365">
          <w:rPr>
            <w:sz w:val="22"/>
            <w:szCs w:val="22"/>
          </w:rPr>
          <w:delText xml:space="preserve">their </w:delText>
        </w:r>
      </w:del>
      <w:ins w:id="510" w:author="Kate" w:date="2018-02-25T11:45:00Z">
        <w:r w:rsidR="00D14365">
          <w:rPr>
            <w:sz w:val="22"/>
            <w:szCs w:val="22"/>
          </w:rPr>
          <w:t xml:space="preserve">his or her </w:t>
        </w:r>
      </w:ins>
      <w:r w:rsidR="002F37E4" w:rsidRPr="00391496">
        <w:rPr>
          <w:sz w:val="22"/>
          <w:szCs w:val="22"/>
        </w:rPr>
        <w:t>feedback.</w:t>
      </w:r>
      <w:commentRangeStart w:id="511"/>
      <w:r w:rsidR="002F37E4" w:rsidRPr="00391496">
        <w:rPr>
          <w:sz w:val="22"/>
          <w:szCs w:val="22"/>
        </w:rPr>
        <w:t xml:space="preserve"> </w:t>
      </w:r>
      <w:commentRangeEnd w:id="511"/>
      <w:r w:rsidR="00D14365">
        <w:rPr>
          <w:rStyle w:val="CommentReference"/>
        </w:rPr>
        <w:commentReference w:id="511"/>
      </w:r>
      <w:r w:rsidR="002F37E4" w:rsidRPr="00391496">
        <w:rPr>
          <w:sz w:val="22"/>
          <w:szCs w:val="22"/>
        </w:rPr>
        <w:t xml:space="preserve">Find </w:t>
      </w:r>
      <w:commentRangeStart w:id="512"/>
      <w:del w:id="513" w:author="Kate" w:date="2018-02-25T11:46:00Z">
        <w:r w:rsidR="002F37E4" w:rsidRPr="00391496" w:rsidDel="00D14365">
          <w:rPr>
            <w:sz w:val="22"/>
            <w:szCs w:val="22"/>
          </w:rPr>
          <w:delText xml:space="preserve">your favorite </w:delText>
        </w:r>
      </w:del>
      <w:ins w:id="514" w:author="Kate" w:date="2018-02-25T11:46:00Z">
        <w:r w:rsidR="00D14365">
          <w:rPr>
            <w:sz w:val="22"/>
            <w:szCs w:val="22"/>
          </w:rPr>
          <w:t xml:space="preserve">a </w:t>
        </w:r>
      </w:ins>
      <w:r w:rsidR="002F37E4" w:rsidRPr="00391496">
        <w:rPr>
          <w:sz w:val="22"/>
          <w:szCs w:val="22"/>
        </w:rPr>
        <w:t xml:space="preserve">figure </w:t>
      </w:r>
      <w:ins w:id="515" w:author="Kate" w:date="2018-02-25T11:47:00Z">
        <w:r w:rsidR="00D14365">
          <w:rPr>
            <w:sz w:val="22"/>
            <w:szCs w:val="22"/>
          </w:rPr>
          <w:t xml:space="preserve">you find particularly interesting </w:t>
        </w:r>
        <w:commentRangeEnd w:id="512"/>
        <w:r w:rsidR="00D14365">
          <w:rPr>
            <w:rStyle w:val="CommentReference"/>
          </w:rPr>
          <w:commentReference w:id="512"/>
        </w:r>
      </w:ins>
      <w:r w:rsidR="002F37E4" w:rsidRPr="00391496">
        <w:rPr>
          <w:sz w:val="22"/>
          <w:szCs w:val="22"/>
        </w:rPr>
        <w:t>from your favorite paper from a different research group. Can you reproduce the figure? What is standing in your way?</w:t>
      </w:r>
    </w:p>
    <w:p w14:paraId="053EAA23" w14:textId="61166D34" w:rsidR="00B71F19" w:rsidRDefault="00D14365" w:rsidP="00391496">
      <w:pPr>
        <w:spacing w:line="480" w:lineRule="auto"/>
        <w:rPr>
          <w:sz w:val="22"/>
          <w:szCs w:val="22"/>
        </w:rPr>
      </w:pPr>
      <w:commentRangeStart w:id="516"/>
      <w:ins w:id="517" w:author="Kate" w:date="2018-02-25T11:47:00Z">
        <w:r>
          <w:rPr>
            <w:sz w:val="22"/>
            <w:szCs w:val="22"/>
          </w:rPr>
          <w:t xml:space="preserve">3. </w:t>
        </w:r>
        <w:commentRangeEnd w:id="516"/>
        <w:r>
          <w:rPr>
            <w:rStyle w:val="CommentReference"/>
          </w:rPr>
          <w:commentReference w:id="516"/>
        </w:r>
      </w:ins>
      <w:ins w:id="518" w:author="Kate" w:date="2018-02-25T11:48:00Z">
        <w:r w:rsidRPr="00D14365">
          <w:rPr>
            <w:sz w:val="22"/>
            <w:szCs w:val="22"/>
          </w:rPr>
          <w:t xml:space="preserve"> </w:t>
        </w:r>
      </w:ins>
      <w:moveToRangeStart w:id="519" w:author="Kate" w:date="2018-02-25T11:48:00Z" w:name="move507322622"/>
      <w:moveTo w:id="520" w:author="Kate" w:date="2018-02-25T11:48:00Z">
        <w:r w:rsidRPr="00391496">
          <w:rPr>
            <w:sz w:val="22"/>
            <w:szCs w:val="22"/>
          </w:rPr>
          <w:t xml:space="preserve">Complete an audit of the reproducibility practices in your own research group. </w:t>
        </w:r>
      </w:moveTo>
      <w:moveToRangeEnd w:id="519"/>
      <w:commentRangeStart w:id="521"/>
      <w:ins w:id="522" w:author="Kate" w:date="2018-02-25T11:48:00Z">
        <w:r>
          <w:rPr>
            <w:sz w:val="22"/>
            <w:szCs w:val="22"/>
          </w:rPr>
          <w:t xml:space="preserve">Look for </w:t>
        </w:r>
      </w:ins>
      <w:del w:id="523" w:author="Kate" w:date="2018-02-25T11:48:00Z">
        <w:r w:rsidR="002F37E4" w:rsidRPr="00391496" w:rsidDel="00D14365">
          <w:rPr>
            <w:sz w:val="22"/>
            <w:szCs w:val="22"/>
          </w:rPr>
          <w:delText xml:space="preserve">Many of the </w:delText>
        </w:r>
      </w:del>
      <w:r w:rsidR="002F37E4" w:rsidRPr="00391496">
        <w:rPr>
          <w:sz w:val="22"/>
          <w:szCs w:val="22"/>
        </w:rPr>
        <w:t xml:space="preserve">threats to reproducibility and replicability </w:t>
      </w:r>
      <w:ins w:id="524" w:author="Kate" w:date="2018-02-25T11:48:00Z">
        <w:r>
          <w:rPr>
            <w:sz w:val="22"/>
            <w:szCs w:val="22"/>
          </w:rPr>
          <w:t xml:space="preserve">that </w:t>
        </w:r>
      </w:ins>
      <w:r w:rsidR="002F37E4" w:rsidRPr="00391496">
        <w:rPr>
          <w:sz w:val="22"/>
          <w:szCs w:val="22"/>
        </w:rPr>
        <w:t>are a product of scientific culture: methods sections are terse or vague, original data are not available, analyses rely on expensive and proprietary software, analysis scripts are available "upon request from the authors</w:t>
      </w:r>
      <w:ins w:id="525" w:author="Kate" w:date="2018-02-25T11:47:00Z">
        <w:r>
          <w:rPr>
            <w:sz w:val="22"/>
            <w:szCs w:val="22"/>
          </w:rPr>
          <w:t>,</w:t>
        </w:r>
      </w:ins>
      <w:r w:rsidR="002F37E4" w:rsidRPr="00391496">
        <w:rPr>
          <w:sz w:val="22"/>
          <w:szCs w:val="22"/>
        </w:rPr>
        <w:t>"</w:t>
      </w:r>
      <w:del w:id="526" w:author="Kate" w:date="2018-02-25T11:47:00Z">
        <w:r w:rsidR="002F37E4" w:rsidRPr="00391496" w:rsidDel="00D14365">
          <w:rPr>
            <w:sz w:val="22"/>
            <w:szCs w:val="22"/>
          </w:rPr>
          <w:delText>,</w:delText>
        </w:r>
      </w:del>
      <w:r w:rsidR="002F37E4" w:rsidRPr="00391496">
        <w:rPr>
          <w:sz w:val="22"/>
          <w:szCs w:val="22"/>
        </w:rPr>
        <w:t xml:space="preserve"> papers are published behind pay-walls. </w:t>
      </w:r>
      <w:commentRangeEnd w:id="521"/>
      <w:r>
        <w:rPr>
          <w:rStyle w:val="CommentReference"/>
        </w:rPr>
        <w:commentReference w:id="521"/>
      </w:r>
      <w:moveFromRangeStart w:id="527" w:author="Kate" w:date="2018-02-25T11:48:00Z" w:name="move507322622"/>
      <w:moveFrom w:id="528" w:author="Kate" w:date="2018-02-25T11:48:00Z">
        <w:r w:rsidR="002F37E4" w:rsidRPr="00391496" w:rsidDel="00D14365">
          <w:rPr>
            <w:sz w:val="22"/>
            <w:szCs w:val="22"/>
          </w:rPr>
          <w:t xml:space="preserve">Complete an audit of the reproducibility practices in your own research group. </w:t>
        </w:r>
      </w:moveFrom>
      <w:moveFromRangeEnd w:id="527"/>
      <w:r w:rsidR="002F37E4" w:rsidRPr="00391496">
        <w:rPr>
          <w:sz w:val="22"/>
          <w:szCs w:val="22"/>
        </w:rPr>
        <w:t xml:space="preserve">Table 2 provides a rubric that </w:t>
      </w:r>
      <w:ins w:id="529" w:author="Kate" w:date="2018-02-25T11:48:00Z">
        <w:r>
          <w:rPr>
            <w:sz w:val="22"/>
            <w:szCs w:val="22"/>
          </w:rPr>
          <w:t xml:space="preserve">scientists </w:t>
        </w:r>
      </w:ins>
      <w:del w:id="530" w:author="Kate" w:date="2018-02-25T11:48:00Z">
        <w:r w:rsidR="002F37E4" w:rsidRPr="00391496" w:rsidDel="00D14365">
          <w:rPr>
            <w:sz w:val="22"/>
            <w:szCs w:val="22"/>
          </w:rPr>
          <w:delText xml:space="preserve">someone </w:delText>
        </w:r>
      </w:del>
      <w:r w:rsidR="002F37E4" w:rsidRPr="00391496">
        <w:rPr>
          <w:sz w:val="22"/>
          <w:szCs w:val="22"/>
        </w:rPr>
        <w:t xml:space="preserve">working within the host-associated microbiome field might use to assess their research. Have a discussion within your group about why you do things this way, whether your practices should change, and what would be the easiest to change. </w:t>
      </w:r>
      <w:commentRangeStart w:id="531"/>
      <w:r w:rsidR="002F37E4" w:rsidRPr="00391496">
        <w:rPr>
          <w:sz w:val="22"/>
          <w:szCs w:val="22"/>
        </w:rPr>
        <w:t xml:space="preserve">For your next paper, work </w:t>
      </w:r>
      <w:ins w:id="532" w:author="Kate" w:date="2018-02-25T11:49:00Z">
        <w:r>
          <w:rPr>
            <w:sz w:val="22"/>
            <w:szCs w:val="22"/>
          </w:rPr>
          <w:t xml:space="preserve">to </w:t>
        </w:r>
      </w:ins>
      <w:r w:rsidR="002F37E4" w:rsidRPr="00391496">
        <w:rPr>
          <w:sz w:val="22"/>
          <w:szCs w:val="22"/>
        </w:rPr>
        <w:t>improv</w:t>
      </w:r>
      <w:ins w:id="533" w:author="Kate" w:date="2018-02-25T11:49:00Z">
        <w:r>
          <w:rPr>
            <w:sz w:val="22"/>
            <w:szCs w:val="22"/>
          </w:rPr>
          <w:t>e</w:t>
        </w:r>
      </w:ins>
      <w:del w:id="534" w:author="Kate" w:date="2018-02-25T11:49:00Z">
        <w:r w:rsidR="002F37E4" w:rsidRPr="00391496" w:rsidDel="00D14365">
          <w:rPr>
            <w:sz w:val="22"/>
            <w:szCs w:val="22"/>
          </w:rPr>
          <w:delText>ing</w:delText>
        </w:r>
      </w:del>
      <w:r w:rsidR="002F37E4" w:rsidRPr="00391496">
        <w:rPr>
          <w:sz w:val="22"/>
          <w:szCs w:val="22"/>
        </w:rPr>
        <w:t xml:space="preserve"> one element within this rubric and </w:t>
      </w:r>
      <w:ins w:id="535" w:author="Kate" w:date="2018-02-25T11:49:00Z">
        <w:r>
          <w:rPr>
            <w:sz w:val="22"/>
            <w:szCs w:val="22"/>
          </w:rPr>
          <w:t xml:space="preserve">commit to </w:t>
        </w:r>
      </w:ins>
      <w:del w:id="536" w:author="Kate" w:date="2018-02-25T11:49:00Z">
        <w:r w:rsidR="002F37E4" w:rsidRPr="00391496" w:rsidDel="00D14365">
          <w:rPr>
            <w:sz w:val="22"/>
            <w:szCs w:val="22"/>
          </w:rPr>
          <w:delText xml:space="preserve">constantly be developing </w:delText>
        </w:r>
      </w:del>
      <w:r w:rsidR="002F37E4" w:rsidRPr="00391496">
        <w:rPr>
          <w:sz w:val="22"/>
          <w:szCs w:val="22"/>
        </w:rPr>
        <w:t>an ethic of fostering greater reproducibility.</w:t>
      </w:r>
      <w:commentRangeEnd w:id="531"/>
      <w:r>
        <w:rPr>
          <w:rStyle w:val="CommentReference"/>
        </w:rPr>
        <w:commentReference w:id="531"/>
      </w:r>
    </w:p>
    <w:p w14:paraId="5011A3A1" w14:textId="77777777" w:rsidR="00391496" w:rsidRPr="00391496" w:rsidRDefault="00391496" w:rsidP="00391496">
      <w:pPr>
        <w:spacing w:line="480" w:lineRule="auto"/>
        <w:rPr>
          <w:sz w:val="22"/>
          <w:szCs w:val="22"/>
        </w:rPr>
      </w:pPr>
    </w:p>
    <w:p w14:paraId="4FBF4A0E" w14:textId="77777777" w:rsidR="00B71F19" w:rsidRPr="00391496" w:rsidRDefault="002F37E4" w:rsidP="00391496">
      <w:pPr>
        <w:spacing w:line="480" w:lineRule="auto"/>
        <w:rPr>
          <w:b/>
          <w:sz w:val="22"/>
          <w:szCs w:val="22"/>
        </w:rPr>
      </w:pPr>
      <w:bookmarkStart w:id="537" w:name="conclusion"/>
      <w:bookmarkEnd w:id="537"/>
      <w:r w:rsidRPr="00391496">
        <w:rPr>
          <w:b/>
          <w:sz w:val="22"/>
          <w:szCs w:val="22"/>
        </w:rPr>
        <w:t>Conclusion</w:t>
      </w:r>
    </w:p>
    <w:p w14:paraId="7888CA82" w14:textId="63CF633D" w:rsidR="00B71F19" w:rsidRPr="00391496" w:rsidRDefault="002F37E4" w:rsidP="00391496">
      <w:pPr>
        <w:spacing w:line="480" w:lineRule="auto"/>
        <w:rPr>
          <w:sz w:val="22"/>
          <w:szCs w:val="22"/>
        </w:rPr>
      </w:pPr>
      <w:commentRangeStart w:id="538"/>
      <w:del w:id="539" w:author="Kate" w:date="2018-02-25T11:51:00Z">
        <w:r w:rsidRPr="00391496" w:rsidDel="00D14365">
          <w:rPr>
            <w:sz w:val="22"/>
            <w:szCs w:val="22"/>
          </w:rPr>
          <w:delText xml:space="preserve">A motivating concept to improving the reproducibility of one's research is that the most important collaborator is themselves six months ago, and old them does not have email access. </w:delText>
        </w:r>
      </w:del>
      <w:commentRangeEnd w:id="538"/>
      <w:r w:rsidR="00C84B38">
        <w:rPr>
          <w:rStyle w:val="CommentReference"/>
        </w:rPr>
        <w:commentReference w:id="538"/>
      </w:r>
      <w:commentRangeStart w:id="540"/>
      <w:del w:id="541" w:author="Kate" w:date="2018-02-25T11:54:00Z">
        <w:r w:rsidRPr="00391496" w:rsidDel="00D14365">
          <w:rPr>
            <w:sz w:val="22"/>
            <w:szCs w:val="22"/>
          </w:rPr>
          <w:delText xml:space="preserve">Their second most important collaborator is the director of their research group. </w:delText>
        </w:r>
      </w:del>
      <w:commentRangeEnd w:id="540"/>
      <w:r w:rsidR="00C84B38">
        <w:rPr>
          <w:rStyle w:val="CommentReference"/>
        </w:rPr>
        <w:commentReference w:id="540"/>
      </w:r>
      <w:del w:id="542" w:author="Kate" w:date="2018-02-25T11:54:00Z">
        <w:r w:rsidRPr="00391496" w:rsidDel="00D14365">
          <w:rPr>
            <w:sz w:val="22"/>
            <w:szCs w:val="22"/>
          </w:rPr>
          <w:delText xml:space="preserve">The reality is that </w:delText>
        </w:r>
        <w:commentRangeStart w:id="543"/>
        <w:r w:rsidRPr="00391496" w:rsidDel="00D14365">
          <w:rPr>
            <w:sz w:val="22"/>
            <w:szCs w:val="22"/>
          </w:rPr>
          <w:delText>m</w:delText>
        </w:r>
      </w:del>
      <w:ins w:id="544" w:author="Kate" w:date="2018-02-25T11:54:00Z">
        <w:r w:rsidR="00D14365">
          <w:rPr>
            <w:sz w:val="22"/>
            <w:szCs w:val="22"/>
          </w:rPr>
          <w:t>M</w:t>
        </w:r>
      </w:ins>
      <w:r w:rsidRPr="00391496">
        <w:rPr>
          <w:sz w:val="22"/>
          <w:szCs w:val="22"/>
        </w:rPr>
        <w:t xml:space="preserve">ost research is repeated multiple times within a research group prior to and after publication. </w:t>
      </w:r>
      <w:commentRangeEnd w:id="543"/>
      <w:r w:rsidR="00C84B38">
        <w:rPr>
          <w:rStyle w:val="CommentReference"/>
        </w:rPr>
        <w:commentReference w:id="543"/>
      </w:r>
      <w:commentRangeStart w:id="545"/>
      <w:r w:rsidRPr="00391496">
        <w:rPr>
          <w:sz w:val="22"/>
          <w:szCs w:val="22"/>
        </w:rPr>
        <w:t xml:space="preserve">Anyone </w:t>
      </w:r>
      <w:del w:id="546" w:author="Kate" w:date="2018-02-25T11:59:00Z">
        <w:r w:rsidRPr="00391496" w:rsidDel="00C84B38">
          <w:rPr>
            <w:sz w:val="22"/>
            <w:szCs w:val="22"/>
          </w:rPr>
          <w:delText xml:space="preserve">that </w:delText>
        </w:r>
      </w:del>
      <w:ins w:id="547" w:author="Kate" w:date="2018-02-25T11:59:00Z">
        <w:r w:rsidR="00C84B38">
          <w:rPr>
            <w:sz w:val="22"/>
            <w:szCs w:val="22"/>
          </w:rPr>
          <w:t xml:space="preserve">who </w:t>
        </w:r>
      </w:ins>
      <w:r w:rsidRPr="00391496">
        <w:rPr>
          <w:sz w:val="22"/>
          <w:szCs w:val="22"/>
        </w:rPr>
        <w:t>has done research can attest to how difficult it can be to satisfying their two most important "collaborators</w:t>
      </w:r>
      <w:ins w:id="548" w:author="Kate" w:date="2018-02-25T11:59:00Z">
        <w:r w:rsidR="00C84B38">
          <w:rPr>
            <w:sz w:val="22"/>
            <w:szCs w:val="22"/>
          </w:rPr>
          <w:t>.</w:t>
        </w:r>
      </w:ins>
      <w:r w:rsidRPr="00391496">
        <w:rPr>
          <w:sz w:val="22"/>
          <w:szCs w:val="22"/>
        </w:rPr>
        <w:t>"</w:t>
      </w:r>
      <w:del w:id="549" w:author="Kate" w:date="2018-02-25T11:59:00Z">
        <w:r w:rsidRPr="00391496" w:rsidDel="00C84B38">
          <w:rPr>
            <w:sz w:val="22"/>
            <w:szCs w:val="22"/>
          </w:rPr>
          <w:delText>.</w:delText>
        </w:r>
      </w:del>
      <w:r w:rsidRPr="00391496">
        <w:rPr>
          <w:sz w:val="22"/>
          <w:szCs w:val="22"/>
        </w:rPr>
        <w:t xml:space="preserve"> </w:t>
      </w:r>
      <w:commentRangeEnd w:id="545"/>
      <w:r w:rsidR="0086059F">
        <w:rPr>
          <w:rStyle w:val="CommentReference"/>
        </w:rPr>
        <w:commentReference w:id="545"/>
      </w:r>
      <w:commentRangeStart w:id="550"/>
      <w:r w:rsidRPr="00391496">
        <w:rPr>
          <w:sz w:val="22"/>
          <w:szCs w:val="22"/>
        </w:rPr>
        <w:t xml:space="preserve">If a scientist does not provide sufficient transparency </w:t>
      </w:r>
      <w:ins w:id="551" w:author="Kate" w:date="2018-02-25T18:12:00Z">
        <w:r w:rsidR="00516A35">
          <w:rPr>
            <w:sz w:val="22"/>
            <w:szCs w:val="22"/>
          </w:rPr>
          <w:t xml:space="preserve">to allow his or her own </w:t>
        </w:r>
      </w:ins>
      <w:del w:id="552" w:author="Kate" w:date="2018-02-25T18:12:00Z">
        <w:r w:rsidRPr="00391496" w:rsidDel="00516A35">
          <w:rPr>
            <w:sz w:val="22"/>
            <w:szCs w:val="22"/>
          </w:rPr>
          <w:delText xml:space="preserve">that they and their </w:delText>
        </w:r>
      </w:del>
      <w:r w:rsidRPr="00391496">
        <w:rPr>
          <w:sz w:val="22"/>
          <w:szCs w:val="22"/>
        </w:rPr>
        <w:t xml:space="preserve">lab </w:t>
      </w:r>
      <w:del w:id="553" w:author="Kate" w:date="2018-02-25T18:12:00Z">
        <w:r w:rsidRPr="00391496" w:rsidDel="00516A35">
          <w:rPr>
            <w:sz w:val="22"/>
            <w:szCs w:val="22"/>
          </w:rPr>
          <w:delText xml:space="preserve">can </w:delText>
        </w:r>
      </w:del>
      <w:ins w:id="554" w:author="Kate" w:date="2018-02-25T18:12:00Z">
        <w:r w:rsidR="00516A35">
          <w:rPr>
            <w:sz w:val="22"/>
            <w:szCs w:val="22"/>
          </w:rPr>
          <w:t xml:space="preserve">to </w:t>
        </w:r>
      </w:ins>
      <w:r w:rsidRPr="00391496">
        <w:rPr>
          <w:sz w:val="22"/>
          <w:szCs w:val="22"/>
        </w:rPr>
        <w:t xml:space="preserve">reproduce a result, then it is unlikely that any one </w:t>
      </w:r>
      <w:r w:rsidRPr="00391496">
        <w:rPr>
          <w:sz w:val="22"/>
          <w:szCs w:val="22"/>
        </w:rPr>
        <w:lastRenderedPageBreak/>
        <w:t xml:space="preserve">else can. </w:t>
      </w:r>
      <w:commentRangeEnd w:id="550"/>
      <w:r w:rsidR="00516A35">
        <w:rPr>
          <w:rStyle w:val="CommentReference"/>
        </w:rPr>
        <w:commentReference w:id="550"/>
      </w:r>
      <w:r w:rsidRPr="00391496">
        <w:rPr>
          <w:sz w:val="22"/>
          <w:szCs w:val="22"/>
        </w:rPr>
        <w:t xml:space="preserve">It is important to see that attempts to guard against threats to reproducibility, replicability, robustness, and generalizability are positive forces </w:t>
      </w:r>
      <w:del w:id="555" w:author="Kate" w:date="2018-02-25T18:13:00Z">
        <w:r w:rsidRPr="00391496" w:rsidDel="00516A35">
          <w:rPr>
            <w:sz w:val="22"/>
            <w:szCs w:val="22"/>
          </w:rPr>
          <w:delText xml:space="preserve">for improving </w:delText>
        </w:r>
      </w:del>
      <w:ins w:id="556" w:author="Kate" w:date="2018-02-25T18:13:00Z">
        <w:r w:rsidR="00516A35">
          <w:rPr>
            <w:sz w:val="22"/>
            <w:szCs w:val="22"/>
          </w:rPr>
          <w:t xml:space="preserve">that will improve </w:t>
        </w:r>
      </w:ins>
      <w:r w:rsidRPr="00391496">
        <w:rPr>
          <w:sz w:val="22"/>
          <w:szCs w:val="22"/>
        </w:rPr>
        <w:t xml:space="preserve">science. </w:t>
      </w:r>
      <w:ins w:id="557" w:author="Kate" w:date="2018-02-25T18:13:00Z">
        <w:r w:rsidR="00516A35">
          <w:rPr>
            <w:sz w:val="22"/>
            <w:szCs w:val="22"/>
          </w:rPr>
          <w:t xml:space="preserve">They </w:t>
        </w:r>
      </w:ins>
      <w:del w:id="558" w:author="Kate" w:date="2018-02-25T18:13:00Z">
        <w:r w:rsidRPr="00391496" w:rsidDel="00516A35">
          <w:rPr>
            <w:sz w:val="22"/>
            <w:szCs w:val="22"/>
          </w:rPr>
          <w:delText xml:space="preserve">Such attempts </w:delText>
        </w:r>
      </w:del>
      <w:r w:rsidRPr="00391496">
        <w:rPr>
          <w:sz w:val="22"/>
          <w:szCs w:val="22"/>
        </w:rPr>
        <w:t xml:space="preserve">have been considered a form of </w:t>
      </w:r>
      <w:commentRangeStart w:id="559"/>
      <w:ins w:id="560" w:author="Kate" w:date="2018-02-25T18:13:00Z">
        <w:r w:rsidR="00516A35">
          <w:rPr>
            <w:sz w:val="22"/>
            <w:szCs w:val="22"/>
          </w:rPr>
          <w:t xml:space="preserve">prevention against false results </w:t>
        </w:r>
        <w:commentRangeEnd w:id="559"/>
        <w:r w:rsidR="00516A35">
          <w:rPr>
            <w:rStyle w:val="CommentReference"/>
          </w:rPr>
          <w:commentReference w:id="559"/>
        </w:r>
      </w:ins>
      <w:del w:id="561" w:author="Kate" w:date="2018-02-25T18:13:00Z">
        <w:r w:rsidRPr="00391496" w:rsidDel="00516A35">
          <w:rPr>
            <w:sz w:val="22"/>
            <w:szCs w:val="22"/>
          </w:rPr>
          <w:delText xml:space="preserve">"preventative medicine" </w:delText>
        </w:r>
      </w:del>
      <w:r w:rsidRPr="00391496">
        <w:rPr>
          <w:sz w:val="22"/>
          <w:szCs w:val="22"/>
        </w:rPr>
        <w:t xml:space="preserve">(5). </w:t>
      </w:r>
      <w:del w:id="562" w:author="Kate" w:date="2018-02-25T18:14:00Z">
        <w:r w:rsidRPr="00391496" w:rsidDel="00516A35">
          <w:rPr>
            <w:sz w:val="22"/>
            <w:szCs w:val="22"/>
          </w:rPr>
          <w:delText xml:space="preserve">Although guarding against these threats is not a guarantee that the correct conclusion will be reached, the likelihood that the result is correct will be increased. </w:delText>
        </w:r>
      </w:del>
      <w:r w:rsidRPr="00391496">
        <w:rPr>
          <w:sz w:val="22"/>
          <w:szCs w:val="22"/>
        </w:rPr>
        <w:t xml:space="preserve">Before </w:t>
      </w:r>
      <w:ins w:id="563" w:author="Kate" w:date="2018-02-25T18:14:00Z">
        <w:r w:rsidR="00516A35">
          <w:rPr>
            <w:sz w:val="22"/>
            <w:szCs w:val="22"/>
          </w:rPr>
          <w:t xml:space="preserve">attributing difficulties with reproducibility, </w:t>
        </w:r>
        <w:r w:rsidR="00516A35" w:rsidRPr="00391496">
          <w:rPr>
            <w:sz w:val="22"/>
            <w:szCs w:val="22"/>
          </w:rPr>
          <w:t xml:space="preserve">replicability, robustness, and generalizability </w:t>
        </w:r>
        <w:r w:rsidR="00516A35">
          <w:rPr>
            <w:sz w:val="22"/>
            <w:szCs w:val="22"/>
          </w:rPr>
          <w:t xml:space="preserve">to a dim view of </w:t>
        </w:r>
      </w:ins>
      <w:del w:id="564" w:author="Kate" w:date="2018-02-25T18:14:00Z">
        <w:r w:rsidRPr="00391496" w:rsidDel="00516A35">
          <w:rPr>
            <w:sz w:val="22"/>
            <w:szCs w:val="22"/>
          </w:rPr>
          <w:delText xml:space="preserve">slashing at </w:delText>
        </w:r>
      </w:del>
      <w:r w:rsidRPr="00391496">
        <w:rPr>
          <w:sz w:val="22"/>
          <w:szCs w:val="22"/>
        </w:rPr>
        <w:t xml:space="preserve">our fellow scientists as </w:t>
      </w:r>
      <w:del w:id="565" w:author="Kate" w:date="2018-02-25T18:14:00Z">
        <w:r w:rsidRPr="00391496" w:rsidDel="00516A35">
          <w:rPr>
            <w:sz w:val="22"/>
            <w:szCs w:val="22"/>
          </w:rPr>
          <w:delText xml:space="preserve">being </w:delText>
        </w:r>
      </w:del>
      <w:r w:rsidRPr="00391496">
        <w:rPr>
          <w:sz w:val="22"/>
          <w:szCs w:val="22"/>
        </w:rPr>
        <w:t xml:space="preserve">sloppy, biased, or untrustworthy, it is worth </w:t>
      </w:r>
      <w:del w:id="566" w:author="Kate" w:date="2018-02-25T18:15:00Z">
        <w:r w:rsidRPr="00391496" w:rsidDel="00516A35">
          <w:rPr>
            <w:sz w:val="22"/>
            <w:szCs w:val="22"/>
          </w:rPr>
          <w:delText xml:space="preserve">seriously </w:delText>
        </w:r>
      </w:del>
      <w:r w:rsidRPr="00391496">
        <w:rPr>
          <w:sz w:val="22"/>
          <w:szCs w:val="22"/>
        </w:rPr>
        <w:t xml:space="preserve">considering the </w:t>
      </w:r>
      <w:del w:id="567" w:author="Kate" w:date="2018-02-25T18:15:00Z">
        <w:r w:rsidRPr="00391496" w:rsidDel="00516A35">
          <w:rPr>
            <w:sz w:val="22"/>
            <w:szCs w:val="22"/>
          </w:rPr>
          <w:delText xml:space="preserve">many </w:delText>
        </w:r>
      </w:del>
      <w:ins w:id="568" w:author="Kate" w:date="2018-02-25T18:15:00Z">
        <w:r w:rsidR="00516A35">
          <w:rPr>
            <w:sz w:val="22"/>
            <w:szCs w:val="22"/>
          </w:rPr>
          <w:t xml:space="preserve">other </w:t>
        </w:r>
      </w:ins>
      <w:r w:rsidRPr="00391496">
        <w:rPr>
          <w:sz w:val="22"/>
          <w:szCs w:val="22"/>
        </w:rPr>
        <w:t xml:space="preserve">factors - biological, statistical, and sociological - that </w:t>
      </w:r>
      <w:ins w:id="569" w:author="Kate" w:date="2018-02-25T18:15:00Z">
        <w:r w:rsidR="00516A35">
          <w:rPr>
            <w:sz w:val="22"/>
            <w:szCs w:val="22"/>
          </w:rPr>
          <w:t>pose a threat</w:t>
        </w:r>
      </w:ins>
      <w:del w:id="570" w:author="Kate" w:date="2018-02-25T18:15:00Z">
        <w:r w:rsidRPr="00391496" w:rsidDel="00516A35">
          <w:rPr>
            <w:sz w:val="22"/>
            <w:szCs w:val="22"/>
          </w:rPr>
          <w:delText>lead to the failure to yield a similar result</w:delText>
        </w:r>
      </w:del>
      <w:r w:rsidRPr="00391496">
        <w:rPr>
          <w:sz w:val="22"/>
          <w:szCs w:val="22"/>
        </w:rPr>
        <w:t>. Although there is much room for improvement, we must acknowledge that science is a process of learning and that it is really f#$%</w:t>
      </w:r>
      <w:proofErr w:type="spellStart"/>
      <w:r w:rsidRPr="00391496">
        <w:rPr>
          <w:sz w:val="22"/>
          <w:szCs w:val="22"/>
        </w:rPr>
        <w:t>ing</w:t>
      </w:r>
      <w:proofErr w:type="spellEnd"/>
      <w:r w:rsidRPr="00391496">
        <w:rPr>
          <w:sz w:val="22"/>
          <w:szCs w:val="22"/>
        </w:rPr>
        <w:t xml:space="preserve"> hard.</w:t>
      </w:r>
    </w:p>
    <w:p w14:paraId="32CDCBBF" w14:textId="77777777" w:rsidR="00391496" w:rsidRDefault="00391496" w:rsidP="00391496">
      <w:pPr>
        <w:spacing w:line="480" w:lineRule="auto"/>
        <w:rPr>
          <w:b/>
          <w:sz w:val="22"/>
          <w:szCs w:val="22"/>
        </w:rPr>
      </w:pPr>
      <w:bookmarkStart w:id="571" w:name="acknowledgements"/>
      <w:bookmarkEnd w:id="571"/>
    </w:p>
    <w:p w14:paraId="1C0E353B" w14:textId="77777777" w:rsidR="00B71F19" w:rsidRPr="00391496" w:rsidRDefault="002F37E4" w:rsidP="00391496">
      <w:pPr>
        <w:spacing w:line="480" w:lineRule="auto"/>
        <w:rPr>
          <w:b/>
          <w:sz w:val="22"/>
          <w:szCs w:val="22"/>
        </w:rPr>
      </w:pPr>
      <w:r w:rsidRPr="00391496">
        <w:rPr>
          <w:b/>
          <w:sz w:val="22"/>
          <w:szCs w:val="22"/>
        </w:rPr>
        <w:t>Acknowledgements</w:t>
      </w:r>
    </w:p>
    <w:p w14:paraId="681CDFEA" w14:textId="2CFAA553" w:rsidR="00B71F19" w:rsidRPr="00391496" w:rsidRDefault="002F37E4" w:rsidP="00391496">
      <w:pPr>
        <w:spacing w:line="480" w:lineRule="auto"/>
        <w:rPr>
          <w:sz w:val="22"/>
          <w:szCs w:val="22"/>
        </w:rPr>
      </w:pPr>
      <w:commentRangeStart w:id="572"/>
      <w:del w:id="573" w:author="Kate" w:date="2018-02-25T18:15:00Z">
        <w:r w:rsidRPr="00391496" w:rsidDel="00516A35">
          <w:rPr>
            <w:sz w:val="22"/>
            <w:szCs w:val="22"/>
          </w:rPr>
          <w:delText>This work was supported in part by f</w:delText>
        </w:r>
      </w:del>
      <w:ins w:id="574" w:author="Kate" w:date="2018-02-25T18:15:00Z">
        <w:r w:rsidR="00516A35">
          <w:rPr>
            <w:sz w:val="22"/>
            <w:szCs w:val="22"/>
          </w:rPr>
          <w:t>F</w:t>
        </w:r>
      </w:ins>
      <w:r w:rsidRPr="00391496">
        <w:rPr>
          <w:sz w:val="22"/>
          <w:szCs w:val="22"/>
        </w:rPr>
        <w:t>unding from the National Institutes of Health (5R25GM116149)</w:t>
      </w:r>
      <w:ins w:id="575" w:author="Kate" w:date="2018-02-25T18:15:00Z">
        <w:r w:rsidR="00516A35">
          <w:rPr>
            <w:sz w:val="22"/>
            <w:szCs w:val="22"/>
          </w:rPr>
          <w:t xml:space="preserve"> supported this work in part</w:t>
        </w:r>
      </w:ins>
      <w:r w:rsidRPr="00391496">
        <w:rPr>
          <w:sz w:val="22"/>
          <w:szCs w:val="22"/>
        </w:rPr>
        <w:t>.</w:t>
      </w:r>
    </w:p>
    <w:commentRangeEnd w:id="572"/>
    <w:p w14:paraId="36C6F8CA" w14:textId="77777777" w:rsidR="00391496" w:rsidRDefault="00516A35" w:rsidP="00391496">
      <w:pPr>
        <w:spacing w:line="480" w:lineRule="auto"/>
        <w:rPr>
          <w:b/>
          <w:i/>
          <w:sz w:val="22"/>
          <w:szCs w:val="22"/>
        </w:rPr>
        <w:sectPr w:rsidR="00391496" w:rsidSect="00F271E3">
          <w:pgSz w:w="12240" w:h="15840"/>
          <w:pgMar w:top="1440" w:right="1440" w:bottom="1440" w:left="1440" w:header="720" w:footer="720" w:gutter="0"/>
          <w:lnNumType w:countBy="1" w:restart="continuous"/>
          <w:cols w:space="720"/>
        </w:sectPr>
      </w:pPr>
      <w:r>
        <w:rPr>
          <w:rStyle w:val="CommentReference"/>
        </w:rPr>
        <w:commentReference w:id="572"/>
      </w:r>
    </w:p>
    <w:p w14:paraId="0A431CA0" w14:textId="6337E1D9" w:rsidR="00B71F19" w:rsidRPr="00391496" w:rsidRDefault="002F37E4" w:rsidP="00391496">
      <w:pPr>
        <w:spacing w:line="480" w:lineRule="auto"/>
        <w:rPr>
          <w:sz w:val="22"/>
          <w:szCs w:val="22"/>
        </w:rPr>
      </w:pPr>
      <w:r w:rsidRPr="00391496">
        <w:rPr>
          <w:b/>
          <w:i/>
          <w:sz w:val="22"/>
          <w:szCs w:val="22"/>
        </w:rPr>
        <w:lastRenderedPageBreak/>
        <w:t>Table 1.</w:t>
      </w:r>
      <w:r w:rsidRPr="00391496">
        <w:rPr>
          <w:sz w:val="22"/>
          <w:szCs w:val="22"/>
        </w:rPr>
        <w:t xml:space="preserve"> Simple grid-based system for defining concepts that can be used to describe the validity of a result. This is a generalization of the approach </w:t>
      </w:r>
      <w:ins w:id="577" w:author="Kate" w:date="2018-02-25T18:15:00Z">
        <w:r w:rsidR="00516A35">
          <w:rPr>
            <w:sz w:val="22"/>
            <w:szCs w:val="22"/>
          </w:rPr>
          <w:t xml:space="preserve">of </w:t>
        </w:r>
      </w:ins>
      <w:del w:id="578" w:author="Kate" w:date="2018-02-25T18:15:00Z">
        <w:r w:rsidRPr="00391496" w:rsidDel="00516A35">
          <w:rPr>
            <w:sz w:val="22"/>
            <w:szCs w:val="22"/>
          </w:rPr>
          <w:delText xml:space="preserve">used by </w:delText>
        </w:r>
      </w:del>
      <w:r w:rsidRPr="00391496">
        <w:rPr>
          <w:sz w:val="22"/>
          <w:szCs w:val="22"/>
        </w:rPr>
        <w:t>Whitaker (8)</w:t>
      </w:r>
      <w:ins w:id="579" w:author="Kate" w:date="2018-02-25T18:16:00Z">
        <w:r w:rsidR="00516A35">
          <w:rPr>
            <w:sz w:val="22"/>
            <w:szCs w:val="22"/>
          </w:rPr>
          <w:t>,</w:t>
        </w:r>
      </w:ins>
      <w:r w:rsidRPr="00391496">
        <w:rPr>
          <w:sz w:val="22"/>
          <w:szCs w:val="22"/>
        </w:rPr>
        <w:t xml:space="preserve"> who used it to describe computational analyses.</w:t>
      </w:r>
    </w:p>
    <w:p w14:paraId="4BADE54A" w14:textId="77777777" w:rsidR="00B71F19" w:rsidRPr="00391496" w:rsidRDefault="00B71F19" w:rsidP="00391496">
      <w:pPr>
        <w:spacing w:line="480" w:lineRule="auto"/>
        <w:rPr>
          <w:sz w:val="22"/>
          <w:szCs w:val="22"/>
        </w:rPr>
      </w:pPr>
    </w:p>
    <w:p w14:paraId="69422671" w14:textId="6BE27402" w:rsidR="00B71F19" w:rsidRPr="00391496" w:rsidRDefault="002F37E4" w:rsidP="00391496">
      <w:pPr>
        <w:spacing w:line="480" w:lineRule="auto"/>
        <w:rPr>
          <w:sz w:val="22"/>
          <w:szCs w:val="22"/>
        </w:rPr>
      </w:pPr>
      <w:r w:rsidRPr="00391496">
        <w:rPr>
          <w:b/>
          <w:i/>
          <w:sz w:val="22"/>
          <w:szCs w:val="22"/>
        </w:rPr>
        <w:t>Table 2.</w:t>
      </w:r>
      <w:r w:rsidRPr="00391496">
        <w:rPr>
          <w:sz w:val="22"/>
          <w:szCs w:val="22"/>
        </w:rPr>
        <w:t xml:space="preserve"> An aspirational rubric for evaluating the practices host-associated microbiome researchers might use to increase the reproducibility and replicability of their work. Although many of the questions can be thought of as having a yes or no answer, a better approach would be to see the questions as being open ended with the real question being, "What can I do to improve </w:t>
      </w:r>
      <w:commentRangeStart w:id="580"/>
      <w:r w:rsidRPr="00391496">
        <w:rPr>
          <w:sz w:val="22"/>
          <w:szCs w:val="22"/>
        </w:rPr>
        <w:t xml:space="preserve">the status of </w:t>
      </w:r>
      <w:commentRangeEnd w:id="580"/>
      <w:r w:rsidR="00516A35">
        <w:rPr>
          <w:rStyle w:val="CommentReference"/>
        </w:rPr>
        <w:commentReference w:id="580"/>
      </w:r>
      <w:r w:rsidRPr="00391496">
        <w:rPr>
          <w:sz w:val="22"/>
          <w:szCs w:val="22"/>
        </w:rPr>
        <w:t>my project on this point?"</w:t>
      </w:r>
      <w:del w:id="581" w:author="Kate" w:date="2018-02-25T18:16:00Z">
        <w:r w:rsidRPr="00391496" w:rsidDel="00516A35">
          <w:rPr>
            <w:sz w:val="22"/>
            <w:szCs w:val="22"/>
          </w:rPr>
          <w:delText>.</w:delText>
        </w:r>
      </w:del>
      <w:r w:rsidRPr="00391496">
        <w:rPr>
          <w:sz w:val="22"/>
          <w:szCs w:val="22"/>
        </w:rPr>
        <w:t xml:space="preserve"> With this in mind, a researcher is unlikely to have a project that satisfies the "Best" column for each line of the table. Researchers are encouraged to adapt the categories </w:t>
      </w:r>
      <w:del w:id="582" w:author="Kate" w:date="2018-02-25T18:16:00Z">
        <w:r w:rsidRPr="00391496" w:rsidDel="00516A35">
          <w:rPr>
            <w:sz w:val="22"/>
            <w:szCs w:val="22"/>
          </w:rPr>
          <w:delText xml:space="preserve">to modify the categories </w:delText>
        </w:r>
      </w:del>
      <w:r w:rsidRPr="00391496">
        <w:rPr>
          <w:sz w:val="22"/>
          <w:szCs w:val="22"/>
        </w:rPr>
        <w:t xml:space="preserve">to suit their own </w:t>
      </w:r>
      <w:commentRangeStart w:id="583"/>
      <w:r w:rsidRPr="00391496">
        <w:rPr>
          <w:sz w:val="22"/>
          <w:szCs w:val="22"/>
        </w:rPr>
        <w:t>needs</w:t>
      </w:r>
      <w:commentRangeEnd w:id="583"/>
      <w:r w:rsidR="00516A35">
        <w:rPr>
          <w:rStyle w:val="CommentReference"/>
        </w:rPr>
        <w:commentReference w:id="583"/>
      </w:r>
      <w:r w:rsidRPr="00391496">
        <w:rPr>
          <w:sz w:val="22"/>
          <w:szCs w:val="22"/>
        </w:rPr>
        <w:t>.</w:t>
      </w:r>
    </w:p>
    <w:p w14:paraId="29C99FBC" w14:textId="77777777" w:rsidR="00391496" w:rsidRDefault="00391496" w:rsidP="00391496">
      <w:pPr>
        <w:spacing w:line="480" w:lineRule="auto"/>
        <w:rPr>
          <w:b/>
          <w:sz w:val="22"/>
          <w:szCs w:val="22"/>
        </w:rPr>
        <w:sectPr w:rsidR="00391496" w:rsidSect="00F271E3">
          <w:pgSz w:w="12240" w:h="15840"/>
          <w:pgMar w:top="1440" w:right="1440" w:bottom="1440" w:left="1440" w:header="720" w:footer="720" w:gutter="0"/>
          <w:lnNumType w:countBy="1" w:restart="continuous"/>
          <w:cols w:space="720"/>
        </w:sectPr>
      </w:pPr>
      <w:bookmarkStart w:id="584" w:name="references"/>
      <w:bookmarkEnd w:id="584"/>
    </w:p>
    <w:p w14:paraId="3701AB3E" w14:textId="77777777" w:rsidR="00B71F19" w:rsidRPr="00391496" w:rsidRDefault="002F37E4" w:rsidP="00391496">
      <w:pPr>
        <w:spacing w:line="480" w:lineRule="auto"/>
        <w:rPr>
          <w:b/>
          <w:sz w:val="22"/>
          <w:szCs w:val="22"/>
        </w:rPr>
      </w:pPr>
      <w:r w:rsidRPr="00391496">
        <w:rPr>
          <w:b/>
          <w:sz w:val="22"/>
          <w:szCs w:val="22"/>
        </w:rPr>
        <w:lastRenderedPageBreak/>
        <w:t>References</w:t>
      </w:r>
    </w:p>
    <w:p w14:paraId="561328FD" w14:textId="77777777" w:rsidR="00B71F19" w:rsidRPr="00391496" w:rsidRDefault="002F37E4" w:rsidP="00391496">
      <w:pPr>
        <w:spacing w:line="480" w:lineRule="auto"/>
        <w:rPr>
          <w:sz w:val="22"/>
          <w:szCs w:val="22"/>
        </w:rPr>
      </w:pPr>
      <w:r w:rsidRPr="00391496">
        <w:rPr>
          <w:sz w:val="22"/>
          <w:szCs w:val="22"/>
        </w:rPr>
        <w:t xml:space="preserve">1. </w:t>
      </w:r>
      <w:r w:rsidRPr="00391496">
        <w:rPr>
          <w:b/>
          <w:sz w:val="22"/>
          <w:szCs w:val="22"/>
        </w:rPr>
        <w:t>Lane N</w:t>
      </w:r>
      <w:r w:rsidRPr="00391496">
        <w:rPr>
          <w:sz w:val="22"/>
          <w:szCs w:val="22"/>
        </w:rPr>
        <w:t xml:space="preserve">. 2015. The unseen world: Reflections on </w:t>
      </w:r>
      <w:proofErr w:type="spellStart"/>
      <w:r w:rsidRPr="00391496">
        <w:rPr>
          <w:sz w:val="22"/>
          <w:szCs w:val="22"/>
        </w:rPr>
        <w:t>leeuwenhoek</w:t>
      </w:r>
      <w:proofErr w:type="spellEnd"/>
      <w:r w:rsidRPr="00391496">
        <w:rPr>
          <w:sz w:val="22"/>
          <w:szCs w:val="22"/>
        </w:rPr>
        <w:t xml:space="preserve"> (1677) Concerning little animals. Philosophical Transactions of the Royal Society B: Biological Sciences </w:t>
      </w:r>
      <w:r w:rsidRPr="00391496">
        <w:rPr>
          <w:b/>
          <w:sz w:val="22"/>
          <w:szCs w:val="22"/>
        </w:rPr>
        <w:t>370</w:t>
      </w:r>
      <w:r w:rsidRPr="00391496">
        <w:rPr>
          <w:sz w:val="22"/>
          <w:szCs w:val="22"/>
        </w:rPr>
        <w:t>:20140344–20140344. doi:</w:t>
      </w:r>
      <w:hyperlink r:id="rId13">
        <w:r w:rsidRPr="00391496">
          <w:rPr>
            <w:rStyle w:val="Hyperlink"/>
            <w:sz w:val="22"/>
            <w:szCs w:val="22"/>
          </w:rPr>
          <w:t>10.1098/rstb.2014.0344</w:t>
        </w:r>
      </w:hyperlink>
      <w:r w:rsidRPr="00391496">
        <w:rPr>
          <w:sz w:val="22"/>
          <w:szCs w:val="22"/>
        </w:rPr>
        <w:t>.</w:t>
      </w:r>
    </w:p>
    <w:p w14:paraId="381845FB" w14:textId="77777777" w:rsidR="00B71F19" w:rsidRPr="00391496" w:rsidRDefault="002F37E4" w:rsidP="00391496">
      <w:pPr>
        <w:spacing w:line="480" w:lineRule="auto"/>
        <w:rPr>
          <w:sz w:val="22"/>
          <w:szCs w:val="22"/>
        </w:rPr>
      </w:pPr>
      <w:r w:rsidRPr="00391496">
        <w:rPr>
          <w:sz w:val="22"/>
          <w:szCs w:val="22"/>
        </w:rPr>
        <w:t xml:space="preserve">2. </w:t>
      </w:r>
      <w:proofErr w:type="spellStart"/>
      <w:r w:rsidRPr="00391496">
        <w:rPr>
          <w:b/>
          <w:sz w:val="22"/>
          <w:szCs w:val="22"/>
        </w:rPr>
        <w:t>Garijo</w:t>
      </w:r>
      <w:proofErr w:type="spellEnd"/>
      <w:r w:rsidRPr="00391496">
        <w:rPr>
          <w:b/>
          <w:sz w:val="22"/>
          <w:szCs w:val="22"/>
        </w:rPr>
        <w:t xml:space="preserve"> D</w:t>
      </w:r>
      <w:r w:rsidRPr="00391496">
        <w:rPr>
          <w:sz w:val="22"/>
          <w:szCs w:val="22"/>
        </w:rPr>
        <w:t xml:space="preserve">, </w:t>
      </w:r>
      <w:proofErr w:type="spellStart"/>
      <w:r w:rsidRPr="00391496">
        <w:rPr>
          <w:b/>
          <w:sz w:val="22"/>
          <w:szCs w:val="22"/>
        </w:rPr>
        <w:t>Kinnings</w:t>
      </w:r>
      <w:proofErr w:type="spellEnd"/>
      <w:r w:rsidRPr="00391496">
        <w:rPr>
          <w:b/>
          <w:sz w:val="22"/>
          <w:szCs w:val="22"/>
        </w:rPr>
        <w:t xml:space="preserve"> S</w:t>
      </w:r>
      <w:r w:rsidRPr="00391496">
        <w:rPr>
          <w:sz w:val="22"/>
          <w:szCs w:val="22"/>
        </w:rPr>
        <w:t xml:space="preserve">, </w:t>
      </w:r>
      <w:proofErr w:type="spellStart"/>
      <w:r w:rsidRPr="00391496">
        <w:rPr>
          <w:b/>
          <w:sz w:val="22"/>
          <w:szCs w:val="22"/>
        </w:rPr>
        <w:t>Xie</w:t>
      </w:r>
      <w:proofErr w:type="spellEnd"/>
      <w:r w:rsidRPr="00391496">
        <w:rPr>
          <w:b/>
          <w:sz w:val="22"/>
          <w:szCs w:val="22"/>
        </w:rPr>
        <w:t xml:space="preserve"> L</w:t>
      </w:r>
      <w:r w:rsidRPr="00391496">
        <w:rPr>
          <w:sz w:val="22"/>
          <w:szCs w:val="22"/>
        </w:rPr>
        <w:t xml:space="preserve">, </w:t>
      </w:r>
      <w:proofErr w:type="spellStart"/>
      <w:r w:rsidRPr="00391496">
        <w:rPr>
          <w:b/>
          <w:sz w:val="22"/>
          <w:szCs w:val="22"/>
        </w:rPr>
        <w:t>Xie</w:t>
      </w:r>
      <w:proofErr w:type="spellEnd"/>
      <w:r w:rsidRPr="00391496">
        <w:rPr>
          <w:b/>
          <w:sz w:val="22"/>
          <w:szCs w:val="22"/>
        </w:rPr>
        <w:t xml:space="preserve"> L</w:t>
      </w:r>
      <w:r w:rsidRPr="00391496">
        <w:rPr>
          <w:sz w:val="22"/>
          <w:szCs w:val="22"/>
        </w:rPr>
        <w:t xml:space="preserve">, </w:t>
      </w:r>
      <w:r w:rsidRPr="00391496">
        <w:rPr>
          <w:b/>
          <w:sz w:val="22"/>
          <w:szCs w:val="22"/>
        </w:rPr>
        <w:t>Zhang Y</w:t>
      </w:r>
      <w:r w:rsidRPr="00391496">
        <w:rPr>
          <w:sz w:val="22"/>
          <w:szCs w:val="22"/>
        </w:rPr>
        <w:t xml:space="preserve">, </w:t>
      </w:r>
      <w:r w:rsidRPr="00391496">
        <w:rPr>
          <w:b/>
          <w:sz w:val="22"/>
          <w:szCs w:val="22"/>
        </w:rPr>
        <w:t>Bourne PE</w:t>
      </w:r>
      <w:r w:rsidRPr="00391496">
        <w:rPr>
          <w:sz w:val="22"/>
          <w:szCs w:val="22"/>
        </w:rPr>
        <w:t xml:space="preserve">, </w:t>
      </w:r>
      <w:r w:rsidRPr="00391496">
        <w:rPr>
          <w:b/>
          <w:sz w:val="22"/>
          <w:szCs w:val="22"/>
        </w:rPr>
        <w:t>Gil Y</w:t>
      </w:r>
      <w:r w:rsidRPr="00391496">
        <w:rPr>
          <w:sz w:val="22"/>
          <w:szCs w:val="22"/>
        </w:rPr>
        <w:t xml:space="preserve">. 2013. Quantifying reproducibility in computational biology: The case of the tuberculosis </w:t>
      </w:r>
      <w:proofErr w:type="spellStart"/>
      <w:r w:rsidRPr="00391496">
        <w:rPr>
          <w:sz w:val="22"/>
          <w:szCs w:val="22"/>
        </w:rPr>
        <w:t>drugome</w:t>
      </w:r>
      <w:proofErr w:type="spellEnd"/>
      <w:r w:rsidRPr="00391496">
        <w:rPr>
          <w:sz w:val="22"/>
          <w:szCs w:val="22"/>
        </w:rPr>
        <w:t xml:space="preserve">. PLOS ONE </w:t>
      </w:r>
      <w:proofErr w:type="gramStart"/>
      <w:r w:rsidRPr="00391496">
        <w:rPr>
          <w:b/>
          <w:sz w:val="22"/>
          <w:szCs w:val="22"/>
        </w:rPr>
        <w:t>8</w:t>
      </w:r>
      <w:r w:rsidRPr="00391496">
        <w:rPr>
          <w:sz w:val="22"/>
          <w:szCs w:val="22"/>
        </w:rPr>
        <w:t>:e</w:t>
      </w:r>
      <w:proofErr w:type="gramEnd"/>
      <w:r w:rsidRPr="00391496">
        <w:rPr>
          <w:sz w:val="22"/>
          <w:szCs w:val="22"/>
        </w:rPr>
        <w:t>80278. doi:</w:t>
      </w:r>
      <w:hyperlink r:id="rId14">
        <w:r w:rsidRPr="00391496">
          <w:rPr>
            <w:rStyle w:val="Hyperlink"/>
            <w:sz w:val="22"/>
            <w:szCs w:val="22"/>
          </w:rPr>
          <w:t>10.1371/journal.pone.0080278</w:t>
        </w:r>
      </w:hyperlink>
      <w:r w:rsidRPr="00391496">
        <w:rPr>
          <w:sz w:val="22"/>
          <w:szCs w:val="22"/>
        </w:rPr>
        <w:t>.</w:t>
      </w:r>
    </w:p>
    <w:p w14:paraId="16418062" w14:textId="77777777" w:rsidR="00B71F19" w:rsidRPr="00391496" w:rsidRDefault="002F37E4" w:rsidP="00391496">
      <w:pPr>
        <w:spacing w:line="480" w:lineRule="auto"/>
        <w:rPr>
          <w:sz w:val="22"/>
          <w:szCs w:val="22"/>
        </w:rPr>
      </w:pPr>
      <w:r w:rsidRPr="00391496">
        <w:rPr>
          <w:sz w:val="22"/>
          <w:szCs w:val="22"/>
        </w:rPr>
        <w:t xml:space="preserve">3. </w:t>
      </w:r>
      <w:proofErr w:type="spellStart"/>
      <w:r w:rsidRPr="00391496">
        <w:rPr>
          <w:b/>
          <w:sz w:val="22"/>
          <w:szCs w:val="22"/>
        </w:rPr>
        <w:t>Casadevall</w:t>
      </w:r>
      <w:proofErr w:type="spellEnd"/>
      <w:r w:rsidRPr="00391496">
        <w:rPr>
          <w:b/>
          <w:sz w:val="22"/>
          <w:szCs w:val="22"/>
        </w:rPr>
        <w:t xml:space="preserve"> A</w:t>
      </w:r>
      <w:r w:rsidRPr="00391496">
        <w:rPr>
          <w:sz w:val="22"/>
          <w:szCs w:val="22"/>
        </w:rPr>
        <w:t xml:space="preserve">, </w:t>
      </w:r>
      <w:r w:rsidRPr="00391496">
        <w:rPr>
          <w:b/>
          <w:sz w:val="22"/>
          <w:szCs w:val="22"/>
        </w:rPr>
        <w:t>Ellis LM</w:t>
      </w:r>
      <w:r w:rsidRPr="00391496">
        <w:rPr>
          <w:sz w:val="22"/>
          <w:szCs w:val="22"/>
        </w:rPr>
        <w:t xml:space="preserve">, </w:t>
      </w:r>
      <w:r w:rsidRPr="00391496">
        <w:rPr>
          <w:b/>
          <w:sz w:val="22"/>
          <w:szCs w:val="22"/>
        </w:rPr>
        <w:t>Davies EW</w:t>
      </w:r>
      <w:r w:rsidRPr="00391496">
        <w:rPr>
          <w:sz w:val="22"/>
          <w:szCs w:val="22"/>
        </w:rPr>
        <w:t xml:space="preserve">, </w:t>
      </w:r>
      <w:r w:rsidRPr="00391496">
        <w:rPr>
          <w:b/>
          <w:sz w:val="22"/>
          <w:szCs w:val="22"/>
        </w:rPr>
        <w:t>McFall-Ngai M</w:t>
      </w:r>
      <w:r w:rsidRPr="00391496">
        <w:rPr>
          <w:sz w:val="22"/>
          <w:szCs w:val="22"/>
        </w:rPr>
        <w:t xml:space="preserve">, </w:t>
      </w:r>
      <w:r w:rsidRPr="00391496">
        <w:rPr>
          <w:b/>
          <w:sz w:val="22"/>
          <w:szCs w:val="22"/>
        </w:rPr>
        <w:t>Fang FC</w:t>
      </w:r>
      <w:r w:rsidRPr="00391496">
        <w:rPr>
          <w:sz w:val="22"/>
          <w:szCs w:val="22"/>
        </w:rPr>
        <w:t xml:space="preserve">. 2016. A framework for improving the quality of research in the biological sciences. mBio </w:t>
      </w:r>
      <w:proofErr w:type="gramStart"/>
      <w:r w:rsidRPr="00391496">
        <w:rPr>
          <w:b/>
          <w:sz w:val="22"/>
          <w:szCs w:val="22"/>
        </w:rPr>
        <w:t>7</w:t>
      </w:r>
      <w:r w:rsidRPr="00391496">
        <w:rPr>
          <w:sz w:val="22"/>
          <w:szCs w:val="22"/>
        </w:rPr>
        <w:t>:e</w:t>
      </w:r>
      <w:proofErr w:type="gramEnd"/>
      <w:r w:rsidRPr="00391496">
        <w:rPr>
          <w:sz w:val="22"/>
          <w:szCs w:val="22"/>
        </w:rPr>
        <w:t>01256–16. doi:</w:t>
      </w:r>
      <w:hyperlink r:id="rId15">
        <w:r w:rsidRPr="00391496">
          <w:rPr>
            <w:rStyle w:val="Hyperlink"/>
            <w:sz w:val="22"/>
            <w:szCs w:val="22"/>
          </w:rPr>
          <w:t>10.1128/mbio.01256-16</w:t>
        </w:r>
      </w:hyperlink>
      <w:r w:rsidRPr="00391496">
        <w:rPr>
          <w:sz w:val="22"/>
          <w:szCs w:val="22"/>
        </w:rPr>
        <w:t>.</w:t>
      </w:r>
    </w:p>
    <w:p w14:paraId="69E6ED0A" w14:textId="77777777" w:rsidR="00B71F19" w:rsidRPr="00391496" w:rsidRDefault="002F37E4" w:rsidP="00391496">
      <w:pPr>
        <w:spacing w:line="480" w:lineRule="auto"/>
        <w:rPr>
          <w:sz w:val="22"/>
          <w:szCs w:val="22"/>
        </w:rPr>
      </w:pPr>
      <w:r w:rsidRPr="00391496">
        <w:rPr>
          <w:sz w:val="22"/>
          <w:szCs w:val="22"/>
        </w:rPr>
        <w:t xml:space="preserve">4. </w:t>
      </w:r>
      <w:r w:rsidRPr="00391496">
        <w:rPr>
          <w:b/>
          <w:sz w:val="22"/>
          <w:szCs w:val="22"/>
        </w:rPr>
        <w:t>Davies EW</w:t>
      </w:r>
      <w:r w:rsidRPr="00391496">
        <w:rPr>
          <w:sz w:val="22"/>
          <w:szCs w:val="22"/>
        </w:rPr>
        <w:t xml:space="preserve">, </w:t>
      </w:r>
      <w:r w:rsidRPr="00391496">
        <w:rPr>
          <w:b/>
          <w:sz w:val="22"/>
          <w:szCs w:val="22"/>
        </w:rPr>
        <w:t>Edwards DD</w:t>
      </w:r>
      <w:r w:rsidRPr="00391496">
        <w:rPr>
          <w:sz w:val="22"/>
          <w:szCs w:val="22"/>
        </w:rPr>
        <w:t xml:space="preserve">, </w:t>
      </w:r>
      <w:proofErr w:type="spellStart"/>
      <w:r w:rsidRPr="00391496">
        <w:rPr>
          <w:b/>
          <w:sz w:val="22"/>
          <w:szCs w:val="22"/>
        </w:rPr>
        <w:t>Casadevall</w:t>
      </w:r>
      <w:proofErr w:type="spellEnd"/>
      <w:r w:rsidRPr="00391496">
        <w:rPr>
          <w:b/>
          <w:sz w:val="22"/>
          <w:szCs w:val="22"/>
        </w:rPr>
        <w:t xml:space="preserve"> A</w:t>
      </w:r>
      <w:r w:rsidRPr="00391496">
        <w:rPr>
          <w:sz w:val="22"/>
          <w:szCs w:val="22"/>
        </w:rPr>
        <w:t xml:space="preserve">, </w:t>
      </w:r>
      <w:r w:rsidRPr="00391496">
        <w:rPr>
          <w:b/>
          <w:sz w:val="22"/>
          <w:szCs w:val="22"/>
        </w:rPr>
        <w:t>Ellis LM</w:t>
      </w:r>
      <w:r w:rsidRPr="00391496">
        <w:rPr>
          <w:sz w:val="22"/>
          <w:szCs w:val="22"/>
        </w:rPr>
        <w:t xml:space="preserve">, </w:t>
      </w:r>
      <w:r w:rsidRPr="00391496">
        <w:rPr>
          <w:b/>
          <w:sz w:val="22"/>
          <w:szCs w:val="22"/>
        </w:rPr>
        <w:t>Fang FC</w:t>
      </w:r>
      <w:r w:rsidRPr="00391496">
        <w:rPr>
          <w:sz w:val="22"/>
          <w:szCs w:val="22"/>
        </w:rPr>
        <w:t xml:space="preserve">, </w:t>
      </w:r>
      <w:r w:rsidRPr="00391496">
        <w:rPr>
          <w:b/>
          <w:sz w:val="22"/>
          <w:szCs w:val="22"/>
        </w:rPr>
        <w:t>McFall-Ngai M</w:t>
      </w:r>
      <w:r w:rsidRPr="00391496">
        <w:rPr>
          <w:sz w:val="22"/>
          <w:szCs w:val="22"/>
        </w:rPr>
        <w:t xml:space="preserve">. 2016. Promoting responsible </w:t>
      </w:r>
      <w:proofErr w:type="spellStart"/>
      <w:r w:rsidRPr="00391496">
        <w:rPr>
          <w:sz w:val="22"/>
          <w:szCs w:val="22"/>
        </w:rPr>
        <w:t>scientic</w:t>
      </w:r>
      <w:proofErr w:type="spellEnd"/>
      <w:r w:rsidRPr="00391496">
        <w:rPr>
          <w:sz w:val="22"/>
          <w:szCs w:val="22"/>
        </w:rPr>
        <w:t xml:space="preserve"> research. American Society for Microbiology. http://www.asmscience.org/content/colloquia.54.</w:t>
      </w:r>
    </w:p>
    <w:p w14:paraId="5B2096BC" w14:textId="77777777" w:rsidR="00B71F19" w:rsidRPr="00391496" w:rsidRDefault="002F37E4" w:rsidP="00391496">
      <w:pPr>
        <w:spacing w:line="480" w:lineRule="auto"/>
        <w:rPr>
          <w:sz w:val="22"/>
          <w:szCs w:val="22"/>
        </w:rPr>
      </w:pPr>
      <w:r w:rsidRPr="00391496">
        <w:rPr>
          <w:sz w:val="22"/>
          <w:szCs w:val="22"/>
        </w:rPr>
        <w:t xml:space="preserve">5. </w:t>
      </w:r>
      <w:r w:rsidRPr="00391496">
        <w:rPr>
          <w:b/>
          <w:sz w:val="22"/>
          <w:szCs w:val="22"/>
        </w:rPr>
        <w:t>Leek JT</w:t>
      </w:r>
      <w:r w:rsidRPr="00391496">
        <w:rPr>
          <w:sz w:val="22"/>
          <w:szCs w:val="22"/>
        </w:rPr>
        <w:t xml:space="preserve">, </w:t>
      </w:r>
      <w:r w:rsidRPr="00391496">
        <w:rPr>
          <w:b/>
          <w:sz w:val="22"/>
          <w:szCs w:val="22"/>
        </w:rPr>
        <w:t>Peng RD</w:t>
      </w:r>
      <w:r w:rsidRPr="00391496">
        <w:rPr>
          <w:sz w:val="22"/>
          <w:szCs w:val="22"/>
        </w:rPr>
        <w:t xml:space="preserve">. 2015. Reproducible research can still be wrong: Adopting a prevention approach. Proceedings of the National Academy of Sciences </w:t>
      </w:r>
      <w:r w:rsidRPr="00391496">
        <w:rPr>
          <w:b/>
          <w:sz w:val="22"/>
          <w:szCs w:val="22"/>
        </w:rPr>
        <w:t>112</w:t>
      </w:r>
      <w:r w:rsidRPr="00391496">
        <w:rPr>
          <w:sz w:val="22"/>
          <w:szCs w:val="22"/>
        </w:rPr>
        <w:t>:1645–1646. doi:</w:t>
      </w:r>
      <w:hyperlink r:id="rId16">
        <w:r w:rsidRPr="00391496">
          <w:rPr>
            <w:rStyle w:val="Hyperlink"/>
            <w:sz w:val="22"/>
            <w:szCs w:val="22"/>
          </w:rPr>
          <w:t>10.1073/pnas.1421412111</w:t>
        </w:r>
      </w:hyperlink>
      <w:r w:rsidRPr="00391496">
        <w:rPr>
          <w:sz w:val="22"/>
          <w:szCs w:val="22"/>
        </w:rPr>
        <w:t>.</w:t>
      </w:r>
    </w:p>
    <w:p w14:paraId="0C439F0A" w14:textId="77777777" w:rsidR="00B71F19" w:rsidRPr="00391496" w:rsidRDefault="002F37E4" w:rsidP="00391496">
      <w:pPr>
        <w:spacing w:line="480" w:lineRule="auto"/>
        <w:rPr>
          <w:sz w:val="22"/>
          <w:szCs w:val="22"/>
        </w:rPr>
      </w:pPr>
      <w:r w:rsidRPr="00391496">
        <w:rPr>
          <w:sz w:val="22"/>
          <w:szCs w:val="22"/>
        </w:rPr>
        <w:t xml:space="preserve">6. </w:t>
      </w:r>
      <w:proofErr w:type="spellStart"/>
      <w:r w:rsidRPr="00391496">
        <w:rPr>
          <w:b/>
          <w:sz w:val="22"/>
          <w:szCs w:val="22"/>
        </w:rPr>
        <w:t>Patil</w:t>
      </w:r>
      <w:proofErr w:type="spellEnd"/>
      <w:r w:rsidRPr="00391496">
        <w:rPr>
          <w:b/>
          <w:sz w:val="22"/>
          <w:szCs w:val="22"/>
        </w:rPr>
        <w:t xml:space="preserve"> P</w:t>
      </w:r>
      <w:r w:rsidRPr="00391496">
        <w:rPr>
          <w:sz w:val="22"/>
          <w:szCs w:val="22"/>
        </w:rPr>
        <w:t xml:space="preserve">, </w:t>
      </w:r>
      <w:r w:rsidRPr="00391496">
        <w:rPr>
          <w:b/>
          <w:sz w:val="22"/>
          <w:szCs w:val="22"/>
        </w:rPr>
        <w:t>Peng RD</w:t>
      </w:r>
      <w:r w:rsidRPr="00391496">
        <w:rPr>
          <w:sz w:val="22"/>
          <w:szCs w:val="22"/>
        </w:rPr>
        <w:t xml:space="preserve">, </w:t>
      </w:r>
      <w:r w:rsidRPr="00391496">
        <w:rPr>
          <w:b/>
          <w:sz w:val="22"/>
          <w:szCs w:val="22"/>
        </w:rPr>
        <w:t>Leek JT</w:t>
      </w:r>
      <w:r w:rsidRPr="00391496">
        <w:rPr>
          <w:sz w:val="22"/>
          <w:szCs w:val="22"/>
        </w:rPr>
        <w:t xml:space="preserve">. 2016. What should researchers expect when they replicate studies? A statistical view of replicability in psychological science. Perspectives on Psychological Science </w:t>
      </w:r>
      <w:r w:rsidRPr="00391496">
        <w:rPr>
          <w:b/>
          <w:sz w:val="22"/>
          <w:szCs w:val="22"/>
        </w:rPr>
        <w:t>11</w:t>
      </w:r>
      <w:r w:rsidRPr="00391496">
        <w:rPr>
          <w:sz w:val="22"/>
          <w:szCs w:val="22"/>
        </w:rPr>
        <w:t>:539–544. doi:</w:t>
      </w:r>
      <w:hyperlink r:id="rId17">
        <w:r w:rsidRPr="00391496">
          <w:rPr>
            <w:rStyle w:val="Hyperlink"/>
            <w:sz w:val="22"/>
            <w:szCs w:val="22"/>
          </w:rPr>
          <w:t>10.1177/1745691616646366</w:t>
        </w:r>
      </w:hyperlink>
      <w:r w:rsidRPr="00391496">
        <w:rPr>
          <w:sz w:val="22"/>
          <w:szCs w:val="22"/>
        </w:rPr>
        <w:t>.</w:t>
      </w:r>
    </w:p>
    <w:p w14:paraId="1938F5F6" w14:textId="77777777" w:rsidR="00B71F19" w:rsidRPr="00391496" w:rsidRDefault="002F37E4" w:rsidP="00391496">
      <w:pPr>
        <w:spacing w:line="480" w:lineRule="auto"/>
        <w:rPr>
          <w:sz w:val="22"/>
          <w:szCs w:val="22"/>
        </w:rPr>
      </w:pPr>
      <w:r w:rsidRPr="00391496">
        <w:rPr>
          <w:sz w:val="22"/>
          <w:szCs w:val="22"/>
        </w:rPr>
        <w:t xml:space="preserve">7. </w:t>
      </w:r>
      <w:r w:rsidRPr="00391496">
        <w:rPr>
          <w:b/>
          <w:sz w:val="22"/>
          <w:szCs w:val="22"/>
        </w:rPr>
        <w:t>Goodman SN</w:t>
      </w:r>
      <w:r w:rsidRPr="00391496">
        <w:rPr>
          <w:sz w:val="22"/>
          <w:szCs w:val="22"/>
        </w:rPr>
        <w:t xml:space="preserve">, </w:t>
      </w:r>
      <w:r w:rsidRPr="00391496">
        <w:rPr>
          <w:b/>
          <w:sz w:val="22"/>
          <w:szCs w:val="22"/>
        </w:rPr>
        <w:t>Fanelli D</w:t>
      </w:r>
      <w:r w:rsidRPr="00391496">
        <w:rPr>
          <w:sz w:val="22"/>
          <w:szCs w:val="22"/>
        </w:rPr>
        <w:t xml:space="preserve">, </w:t>
      </w:r>
      <w:r w:rsidRPr="00391496">
        <w:rPr>
          <w:b/>
          <w:sz w:val="22"/>
          <w:szCs w:val="22"/>
        </w:rPr>
        <w:t>Ioannidis JPA</w:t>
      </w:r>
      <w:r w:rsidRPr="00391496">
        <w:rPr>
          <w:sz w:val="22"/>
          <w:szCs w:val="22"/>
        </w:rPr>
        <w:t xml:space="preserve">. 2016. What does research reproducibility mean? Science Translational Medicine </w:t>
      </w:r>
      <w:r w:rsidRPr="00391496">
        <w:rPr>
          <w:b/>
          <w:sz w:val="22"/>
          <w:szCs w:val="22"/>
        </w:rPr>
        <w:t>8</w:t>
      </w:r>
      <w:r w:rsidRPr="00391496">
        <w:rPr>
          <w:sz w:val="22"/>
          <w:szCs w:val="22"/>
        </w:rPr>
        <w:t>:341ps12–341ps12. doi:</w:t>
      </w:r>
      <w:hyperlink r:id="rId18">
        <w:r w:rsidRPr="00391496">
          <w:rPr>
            <w:rStyle w:val="Hyperlink"/>
            <w:sz w:val="22"/>
            <w:szCs w:val="22"/>
          </w:rPr>
          <w:t>10.1126/</w:t>
        </w:r>
        <w:proofErr w:type="gramStart"/>
        <w:r w:rsidRPr="00391496">
          <w:rPr>
            <w:rStyle w:val="Hyperlink"/>
            <w:sz w:val="22"/>
            <w:szCs w:val="22"/>
          </w:rPr>
          <w:t>scitranslmed.aaf</w:t>
        </w:r>
        <w:proofErr w:type="gramEnd"/>
        <w:r w:rsidRPr="00391496">
          <w:rPr>
            <w:rStyle w:val="Hyperlink"/>
            <w:sz w:val="22"/>
            <w:szCs w:val="22"/>
          </w:rPr>
          <w:t>5027</w:t>
        </w:r>
      </w:hyperlink>
      <w:r w:rsidRPr="00391496">
        <w:rPr>
          <w:sz w:val="22"/>
          <w:szCs w:val="22"/>
        </w:rPr>
        <w:t>.</w:t>
      </w:r>
    </w:p>
    <w:p w14:paraId="3940A21A" w14:textId="77777777" w:rsidR="00B71F19" w:rsidRPr="00391496" w:rsidRDefault="002F37E4" w:rsidP="00391496">
      <w:pPr>
        <w:spacing w:line="480" w:lineRule="auto"/>
        <w:rPr>
          <w:sz w:val="22"/>
          <w:szCs w:val="22"/>
        </w:rPr>
      </w:pPr>
      <w:r w:rsidRPr="00391496">
        <w:rPr>
          <w:sz w:val="22"/>
          <w:szCs w:val="22"/>
        </w:rPr>
        <w:t xml:space="preserve">8. </w:t>
      </w:r>
      <w:r w:rsidRPr="00391496">
        <w:rPr>
          <w:b/>
          <w:sz w:val="22"/>
          <w:szCs w:val="22"/>
        </w:rPr>
        <w:t>Whitaker K</w:t>
      </w:r>
      <w:r w:rsidRPr="00391496">
        <w:rPr>
          <w:sz w:val="22"/>
          <w:szCs w:val="22"/>
        </w:rPr>
        <w:t>. 2017. Publishing a reproducible paper. doi:</w:t>
      </w:r>
      <w:hyperlink r:id="rId19">
        <w:proofErr w:type="gramStart"/>
        <w:r w:rsidRPr="00391496">
          <w:rPr>
            <w:rStyle w:val="Hyperlink"/>
            <w:sz w:val="22"/>
            <w:szCs w:val="22"/>
          </w:rPr>
          <w:t>10.6084/m9.figshare.5440621.v</w:t>
        </w:r>
        <w:proofErr w:type="gramEnd"/>
        <w:r w:rsidRPr="00391496">
          <w:rPr>
            <w:rStyle w:val="Hyperlink"/>
            <w:sz w:val="22"/>
            <w:szCs w:val="22"/>
          </w:rPr>
          <w:t>2</w:t>
        </w:r>
      </w:hyperlink>
      <w:r w:rsidRPr="00391496">
        <w:rPr>
          <w:sz w:val="22"/>
          <w:szCs w:val="22"/>
        </w:rPr>
        <w:t>.</w:t>
      </w:r>
    </w:p>
    <w:p w14:paraId="7F97A113" w14:textId="77777777" w:rsidR="00B71F19" w:rsidRPr="00391496" w:rsidRDefault="002F37E4" w:rsidP="00391496">
      <w:pPr>
        <w:spacing w:line="480" w:lineRule="auto"/>
        <w:rPr>
          <w:sz w:val="22"/>
          <w:szCs w:val="22"/>
        </w:rPr>
      </w:pPr>
      <w:r w:rsidRPr="00391496">
        <w:rPr>
          <w:sz w:val="22"/>
          <w:szCs w:val="22"/>
        </w:rPr>
        <w:lastRenderedPageBreak/>
        <w:t xml:space="preserve">9. </w:t>
      </w:r>
      <w:r w:rsidRPr="00391496">
        <w:rPr>
          <w:b/>
          <w:sz w:val="22"/>
          <w:szCs w:val="22"/>
        </w:rPr>
        <w:t>Collins FS</w:t>
      </w:r>
      <w:r w:rsidRPr="00391496">
        <w:rPr>
          <w:sz w:val="22"/>
          <w:szCs w:val="22"/>
        </w:rPr>
        <w:t xml:space="preserve">, </w:t>
      </w:r>
      <w:r w:rsidRPr="00391496">
        <w:rPr>
          <w:b/>
          <w:sz w:val="22"/>
          <w:szCs w:val="22"/>
        </w:rPr>
        <w:t>Tabak LA</w:t>
      </w:r>
      <w:r w:rsidRPr="00391496">
        <w:rPr>
          <w:sz w:val="22"/>
          <w:szCs w:val="22"/>
        </w:rPr>
        <w:t xml:space="preserve">. 2014. NIH plans to enhance reproducibility. Nature </w:t>
      </w:r>
      <w:r w:rsidRPr="00391496">
        <w:rPr>
          <w:b/>
          <w:sz w:val="22"/>
          <w:szCs w:val="22"/>
        </w:rPr>
        <w:t>505</w:t>
      </w:r>
      <w:r w:rsidRPr="00391496">
        <w:rPr>
          <w:sz w:val="22"/>
          <w:szCs w:val="22"/>
        </w:rPr>
        <w:t>:612–613. doi:</w:t>
      </w:r>
      <w:hyperlink r:id="rId20">
        <w:r w:rsidRPr="00391496">
          <w:rPr>
            <w:rStyle w:val="Hyperlink"/>
            <w:sz w:val="22"/>
            <w:szCs w:val="22"/>
          </w:rPr>
          <w:t>10.1038/505612a</w:t>
        </w:r>
      </w:hyperlink>
      <w:r w:rsidRPr="00391496">
        <w:rPr>
          <w:sz w:val="22"/>
          <w:szCs w:val="22"/>
        </w:rPr>
        <w:t>.</w:t>
      </w:r>
    </w:p>
    <w:p w14:paraId="770B49BD" w14:textId="77777777" w:rsidR="00B71F19" w:rsidRPr="00391496" w:rsidRDefault="002F37E4" w:rsidP="00391496">
      <w:pPr>
        <w:spacing w:line="480" w:lineRule="auto"/>
        <w:rPr>
          <w:sz w:val="22"/>
          <w:szCs w:val="22"/>
        </w:rPr>
      </w:pPr>
      <w:r w:rsidRPr="00391496">
        <w:rPr>
          <w:sz w:val="22"/>
          <w:szCs w:val="22"/>
        </w:rPr>
        <w:t xml:space="preserve">10. </w:t>
      </w:r>
      <w:r w:rsidRPr="00391496">
        <w:rPr>
          <w:b/>
          <w:sz w:val="22"/>
          <w:szCs w:val="22"/>
        </w:rPr>
        <w:t>Sze MA</w:t>
      </w:r>
      <w:r w:rsidRPr="00391496">
        <w:rPr>
          <w:sz w:val="22"/>
          <w:szCs w:val="22"/>
        </w:rPr>
        <w:t xml:space="preserve">, </w:t>
      </w:r>
      <w:r w:rsidRPr="00391496">
        <w:rPr>
          <w:b/>
          <w:sz w:val="22"/>
          <w:szCs w:val="22"/>
        </w:rPr>
        <w:t>Schloss PD</w:t>
      </w:r>
      <w:r w:rsidRPr="00391496">
        <w:rPr>
          <w:sz w:val="22"/>
          <w:szCs w:val="22"/>
        </w:rPr>
        <w:t xml:space="preserve">. 2016. Looking for a signal in the noise: Revisiting obesity and the microbiome. mBio </w:t>
      </w:r>
      <w:proofErr w:type="gramStart"/>
      <w:r w:rsidRPr="00391496">
        <w:rPr>
          <w:b/>
          <w:sz w:val="22"/>
          <w:szCs w:val="22"/>
        </w:rPr>
        <w:t>7</w:t>
      </w:r>
      <w:r w:rsidRPr="00391496">
        <w:rPr>
          <w:sz w:val="22"/>
          <w:szCs w:val="22"/>
        </w:rPr>
        <w:t>:e</w:t>
      </w:r>
      <w:proofErr w:type="gramEnd"/>
      <w:r w:rsidRPr="00391496">
        <w:rPr>
          <w:sz w:val="22"/>
          <w:szCs w:val="22"/>
        </w:rPr>
        <w:t>01018–16. doi:</w:t>
      </w:r>
      <w:hyperlink r:id="rId21">
        <w:r w:rsidRPr="00391496">
          <w:rPr>
            <w:rStyle w:val="Hyperlink"/>
            <w:sz w:val="22"/>
            <w:szCs w:val="22"/>
          </w:rPr>
          <w:t>10.1128/mbio.01018-16</w:t>
        </w:r>
      </w:hyperlink>
      <w:r w:rsidRPr="00391496">
        <w:rPr>
          <w:sz w:val="22"/>
          <w:szCs w:val="22"/>
        </w:rPr>
        <w:t>.</w:t>
      </w:r>
    </w:p>
    <w:p w14:paraId="0718D0F9" w14:textId="77777777" w:rsidR="00B71F19" w:rsidRPr="00391496" w:rsidRDefault="002F37E4" w:rsidP="00391496">
      <w:pPr>
        <w:spacing w:line="480" w:lineRule="auto"/>
        <w:rPr>
          <w:sz w:val="22"/>
          <w:szCs w:val="22"/>
        </w:rPr>
      </w:pPr>
      <w:r w:rsidRPr="00391496">
        <w:rPr>
          <w:sz w:val="22"/>
          <w:szCs w:val="22"/>
        </w:rPr>
        <w:t xml:space="preserve">11. </w:t>
      </w:r>
      <w:r w:rsidRPr="00391496">
        <w:rPr>
          <w:b/>
          <w:sz w:val="22"/>
          <w:szCs w:val="22"/>
        </w:rPr>
        <w:t>Walters WA</w:t>
      </w:r>
      <w:r w:rsidRPr="00391496">
        <w:rPr>
          <w:sz w:val="22"/>
          <w:szCs w:val="22"/>
        </w:rPr>
        <w:t xml:space="preserve">, </w:t>
      </w:r>
      <w:r w:rsidRPr="00391496">
        <w:rPr>
          <w:b/>
          <w:sz w:val="22"/>
          <w:szCs w:val="22"/>
        </w:rPr>
        <w:t>Xu Z</w:t>
      </w:r>
      <w:r w:rsidRPr="00391496">
        <w:rPr>
          <w:sz w:val="22"/>
          <w:szCs w:val="22"/>
        </w:rPr>
        <w:t xml:space="preserve">, </w:t>
      </w:r>
      <w:r w:rsidRPr="00391496">
        <w:rPr>
          <w:b/>
          <w:sz w:val="22"/>
          <w:szCs w:val="22"/>
        </w:rPr>
        <w:t>Knight R</w:t>
      </w:r>
      <w:r w:rsidRPr="00391496">
        <w:rPr>
          <w:sz w:val="22"/>
          <w:szCs w:val="22"/>
        </w:rPr>
        <w:t xml:space="preserve">. 2014. Meta-analyses of human gut microbes associated with obesity and IBD. FEBS Letters </w:t>
      </w:r>
      <w:r w:rsidRPr="00391496">
        <w:rPr>
          <w:b/>
          <w:sz w:val="22"/>
          <w:szCs w:val="22"/>
        </w:rPr>
        <w:t>588</w:t>
      </w:r>
      <w:r w:rsidRPr="00391496">
        <w:rPr>
          <w:sz w:val="22"/>
          <w:szCs w:val="22"/>
        </w:rPr>
        <w:t>:4223–4233. doi:</w:t>
      </w:r>
      <w:hyperlink r:id="rId22">
        <w:r w:rsidRPr="00391496">
          <w:rPr>
            <w:rStyle w:val="Hyperlink"/>
            <w:sz w:val="22"/>
            <w:szCs w:val="22"/>
          </w:rPr>
          <w:t>10.1016/j.febslet.2014.09.039</w:t>
        </w:r>
      </w:hyperlink>
      <w:r w:rsidRPr="00391496">
        <w:rPr>
          <w:sz w:val="22"/>
          <w:szCs w:val="22"/>
        </w:rPr>
        <w:t>.</w:t>
      </w:r>
    </w:p>
    <w:p w14:paraId="5E1596EE" w14:textId="77777777" w:rsidR="00B71F19" w:rsidRPr="00391496" w:rsidRDefault="002F37E4" w:rsidP="00391496">
      <w:pPr>
        <w:spacing w:line="480" w:lineRule="auto"/>
        <w:rPr>
          <w:sz w:val="22"/>
          <w:szCs w:val="22"/>
        </w:rPr>
      </w:pPr>
      <w:r w:rsidRPr="00391496">
        <w:rPr>
          <w:sz w:val="22"/>
          <w:szCs w:val="22"/>
        </w:rPr>
        <w:t xml:space="preserve">12. </w:t>
      </w:r>
      <w:r w:rsidRPr="00391496">
        <w:rPr>
          <w:b/>
          <w:sz w:val="22"/>
          <w:szCs w:val="22"/>
        </w:rPr>
        <w:t>Finucane MM</w:t>
      </w:r>
      <w:r w:rsidRPr="00391496">
        <w:rPr>
          <w:sz w:val="22"/>
          <w:szCs w:val="22"/>
        </w:rPr>
        <w:t xml:space="preserve">, </w:t>
      </w:r>
      <w:r w:rsidRPr="00391496">
        <w:rPr>
          <w:b/>
          <w:sz w:val="22"/>
          <w:szCs w:val="22"/>
        </w:rPr>
        <w:t>Sharpton TJ</w:t>
      </w:r>
      <w:r w:rsidRPr="00391496">
        <w:rPr>
          <w:sz w:val="22"/>
          <w:szCs w:val="22"/>
        </w:rPr>
        <w:t xml:space="preserve">, </w:t>
      </w:r>
      <w:r w:rsidRPr="00391496">
        <w:rPr>
          <w:b/>
          <w:sz w:val="22"/>
          <w:szCs w:val="22"/>
        </w:rPr>
        <w:t>Laurent TJ</w:t>
      </w:r>
      <w:r w:rsidRPr="00391496">
        <w:rPr>
          <w:sz w:val="22"/>
          <w:szCs w:val="22"/>
        </w:rPr>
        <w:t xml:space="preserve">, </w:t>
      </w:r>
      <w:r w:rsidRPr="00391496">
        <w:rPr>
          <w:b/>
          <w:sz w:val="22"/>
          <w:szCs w:val="22"/>
        </w:rPr>
        <w:t>Pollard KS</w:t>
      </w:r>
      <w:r w:rsidRPr="00391496">
        <w:rPr>
          <w:sz w:val="22"/>
          <w:szCs w:val="22"/>
        </w:rPr>
        <w:t xml:space="preserve">. 2014. A taxonomic signature of obesity in the microbiome? Getting to the guts of the matter. PLOS ONE </w:t>
      </w:r>
      <w:proofErr w:type="gramStart"/>
      <w:r w:rsidRPr="00391496">
        <w:rPr>
          <w:b/>
          <w:sz w:val="22"/>
          <w:szCs w:val="22"/>
        </w:rPr>
        <w:t>9</w:t>
      </w:r>
      <w:r w:rsidRPr="00391496">
        <w:rPr>
          <w:sz w:val="22"/>
          <w:szCs w:val="22"/>
        </w:rPr>
        <w:t>:e</w:t>
      </w:r>
      <w:proofErr w:type="gramEnd"/>
      <w:r w:rsidRPr="00391496">
        <w:rPr>
          <w:sz w:val="22"/>
          <w:szCs w:val="22"/>
        </w:rPr>
        <w:t>84689. doi:</w:t>
      </w:r>
      <w:hyperlink r:id="rId23">
        <w:r w:rsidRPr="00391496">
          <w:rPr>
            <w:rStyle w:val="Hyperlink"/>
            <w:sz w:val="22"/>
            <w:szCs w:val="22"/>
          </w:rPr>
          <w:t>10.1371/journal.pone.0084689</w:t>
        </w:r>
      </w:hyperlink>
      <w:r w:rsidRPr="00391496">
        <w:rPr>
          <w:sz w:val="22"/>
          <w:szCs w:val="22"/>
        </w:rPr>
        <w:t>.</w:t>
      </w:r>
    </w:p>
    <w:p w14:paraId="7D4C0452" w14:textId="77777777" w:rsidR="00B71F19" w:rsidRPr="00391496" w:rsidRDefault="002F37E4" w:rsidP="00391496">
      <w:pPr>
        <w:spacing w:line="480" w:lineRule="auto"/>
        <w:rPr>
          <w:sz w:val="22"/>
          <w:szCs w:val="22"/>
        </w:rPr>
      </w:pPr>
      <w:r w:rsidRPr="00391496">
        <w:rPr>
          <w:sz w:val="22"/>
          <w:szCs w:val="22"/>
        </w:rPr>
        <w:t xml:space="preserve">13. </w:t>
      </w:r>
      <w:proofErr w:type="spellStart"/>
      <w:r w:rsidRPr="00391496">
        <w:rPr>
          <w:b/>
          <w:sz w:val="22"/>
          <w:szCs w:val="22"/>
        </w:rPr>
        <w:t>Turnbaugh</w:t>
      </w:r>
      <w:proofErr w:type="spellEnd"/>
      <w:r w:rsidRPr="00391496">
        <w:rPr>
          <w:b/>
          <w:sz w:val="22"/>
          <w:szCs w:val="22"/>
        </w:rPr>
        <w:t xml:space="preserve"> PJ</w:t>
      </w:r>
      <w:r w:rsidRPr="00391496">
        <w:rPr>
          <w:sz w:val="22"/>
          <w:szCs w:val="22"/>
        </w:rPr>
        <w:t xml:space="preserve">, </w:t>
      </w:r>
      <w:r w:rsidRPr="00391496">
        <w:rPr>
          <w:b/>
          <w:sz w:val="22"/>
          <w:szCs w:val="22"/>
        </w:rPr>
        <w:t>Hamady M</w:t>
      </w:r>
      <w:r w:rsidRPr="00391496">
        <w:rPr>
          <w:sz w:val="22"/>
          <w:szCs w:val="22"/>
        </w:rPr>
        <w:t xml:space="preserve">, </w:t>
      </w:r>
      <w:proofErr w:type="spellStart"/>
      <w:r w:rsidRPr="00391496">
        <w:rPr>
          <w:b/>
          <w:sz w:val="22"/>
          <w:szCs w:val="22"/>
        </w:rPr>
        <w:t>Yatsunenko</w:t>
      </w:r>
      <w:proofErr w:type="spellEnd"/>
      <w:r w:rsidRPr="00391496">
        <w:rPr>
          <w:b/>
          <w:sz w:val="22"/>
          <w:szCs w:val="22"/>
        </w:rPr>
        <w:t xml:space="preserve"> T</w:t>
      </w:r>
      <w:r w:rsidRPr="00391496">
        <w:rPr>
          <w:sz w:val="22"/>
          <w:szCs w:val="22"/>
        </w:rPr>
        <w:t xml:space="preserve">, </w:t>
      </w:r>
      <w:proofErr w:type="spellStart"/>
      <w:r w:rsidRPr="00391496">
        <w:rPr>
          <w:b/>
          <w:sz w:val="22"/>
          <w:szCs w:val="22"/>
        </w:rPr>
        <w:t>Cantarel</w:t>
      </w:r>
      <w:proofErr w:type="spellEnd"/>
      <w:r w:rsidRPr="00391496">
        <w:rPr>
          <w:b/>
          <w:sz w:val="22"/>
          <w:szCs w:val="22"/>
        </w:rPr>
        <w:t xml:space="preserve"> BL</w:t>
      </w:r>
      <w:r w:rsidRPr="00391496">
        <w:rPr>
          <w:sz w:val="22"/>
          <w:szCs w:val="22"/>
        </w:rPr>
        <w:t xml:space="preserve">, </w:t>
      </w:r>
      <w:r w:rsidRPr="00391496">
        <w:rPr>
          <w:b/>
          <w:sz w:val="22"/>
          <w:szCs w:val="22"/>
        </w:rPr>
        <w:t>Duncan A</w:t>
      </w:r>
      <w:r w:rsidRPr="00391496">
        <w:rPr>
          <w:sz w:val="22"/>
          <w:szCs w:val="22"/>
        </w:rPr>
        <w:t xml:space="preserve">, </w:t>
      </w:r>
      <w:r w:rsidRPr="00391496">
        <w:rPr>
          <w:b/>
          <w:sz w:val="22"/>
          <w:szCs w:val="22"/>
        </w:rPr>
        <w:t>Ley RE</w:t>
      </w:r>
      <w:r w:rsidRPr="00391496">
        <w:rPr>
          <w:sz w:val="22"/>
          <w:szCs w:val="22"/>
        </w:rPr>
        <w:t xml:space="preserve">, </w:t>
      </w:r>
      <w:proofErr w:type="spellStart"/>
      <w:r w:rsidRPr="00391496">
        <w:rPr>
          <w:b/>
          <w:sz w:val="22"/>
          <w:szCs w:val="22"/>
        </w:rPr>
        <w:t>Sogin</w:t>
      </w:r>
      <w:proofErr w:type="spellEnd"/>
      <w:r w:rsidRPr="00391496">
        <w:rPr>
          <w:b/>
          <w:sz w:val="22"/>
          <w:szCs w:val="22"/>
        </w:rPr>
        <w:t xml:space="preserve"> ML</w:t>
      </w:r>
      <w:r w:rsidRPr="00391496">
        <w:rPr>
          <w:sz w:val="22"/>
          <w:szCs w:val="22"/>
        </w:rPr>
        <w:t xml:space="preserve">, </w:t>
      </w:r>
      <w:r w:rsidRPr="00391496">
        <w:rPr>
          <w:b/>
          <w:sz w:val="22"/>
          <w:szCs w:val="22"/>
        </w:rPr>
        <w:t>Jones WJ</w:t>
      </w:r>
      <w:r w:rsidRPr="00391496">
        <w:rPr>
          <w:sz w:val="22"/>
          <w:szCs w:val="22"/>
        </w:rPr>
        <w:t xml:space="preserve">, </w:t>
      </w:r>
      <w:r w:rsidRPr="00391496">
        <w:rPr>
          <w:b/>
          <w:sz w:val="22"/>
          <w:szCs w:val="22"/>
        </w:rPr>
        <w:t>Roe BA</w:t>
      </w:r>
      <w:r w:rsidRPr="00391496">
        <w:rPr>
          <w:sz w:val="22"/>
          <w:szCs w:val="22"/>
        </w:rPr>
        <w:t xml:space="preserve">, </w:t>
      </w:r>
      <w:proofErr w:type="spellStart"/>
      <w:r w:rsidRPr="00391496">
        <w:rPr>
          <w:b/>
          <w:sz w:val="22"/>
          <w:szCs w:val="22"/>
        </w:rPr>
        <w:t>Affourtit</w:t>
      </w:r>
      <w:proofErr w:type="spellEnd"/>
      <w:r w:rsidRPr="00391496">
        <w:rPr>
          <w:b/>
          <w:sz w:val="22"/>
          <w:szCs w:val="22"/>
        </w:rPr>
        <w:t xml:space="preserve"> JP</w:t>
      </w:r>
      <w:r w:rsidRPr="00391496">
        <w:rPr>
          <w:sz w:val="22"/>
          <w:szCs w:val="22"/>
        </w:rPr>
        <w:t xml:space="preserve">, </w:t>
      </w:r>
      <w:proofErr w:type="spellStart"/>
      <w:r w:rsidRPr="00391496">
        <w:rPr>
          <w:b/>
          <w:sz w:val="22"/>
          <w:szCs w:val="22"/>
        </w:rPr>
        <w:t>Egholm</w:t>
      </w:r>
      <w:proofErr w:type="spellEnd"/>
      <w:r w:rsidRPr="00391496">
        <w:rPr>
          <w:b/>
          <w:sz w:val="22"/>
          <w:szCs w:val="22"/>
        </w:rPr>
        <w:t xml:space="preserve"> M</w:t>
      </w:r>
      <w:r w:rsidRPr="00391496">
        <w:rPr>
          <w:sz w:val="22"/>
          <w:szCs w:val="22"/>
        </w:rPr>
        <w:t xml:space="preserve">, </w:t>
      </w:r>
      <w:proofErr w:type="spellStart"/>
      <w:r w:rsidRPr="00391496">
        <w:rPr>
          <w:b/>
          <w:sz w:val="22"/>
          <w:szCs w:val="22"/>
        </w:rPr>
        <w:t>Henrissat</w:t>
      </w:r>
      <w:proofErr w:type="spellEnd"/>
      <w:r w:rsidRPr="00391496">
        <w:rPr>
          <w:b/>
          <w:sz w:val="22"/>
          <w:szCs w:val="22"/>
        </w:rPr>
        <w:t xml:space="preserve"> B</w:t>
      </w:r>
      <w:r w:rsidRPr="00391496">
        <w:rPr>
          <w:sz w:val="22"/>
          <w:szCs w:val="22"/>
        </w:rPr>
        <w:t xml:space="preserve">, </w:t>
      </w:r>
      <w:r w:rsidRPr="00391496">
        <w:rPr>
          <w:b/>
          <w:sz w:val="22"/>
          <w:szCs w:val="22"/>
        </w:rPr>
        <w:t>Heath AC</w:t>
      </w:r>
      <w:r w:rsidRPr="00391496">
        <w:rPr>
          <w:sz w:val="22"/>
          <w:szCs w:val="22"/>
        </w:rPr>
        <w:t xml:space="preserve">, </w:t>
      </w:r>
      <w:r w:rsidRPr="00391496">
        <w:rPr>
          <w:b/>
          <w:sz w:val="22"/>
          <w:szCs w:val="22"/>
        </w:rPr>
        <w:t>Knight R</w:t>
      </w:r>
      <w:r w:rsidRPr="00391496">
        <w:rPr>
          <w:sz w:val="22"/>
          <w:szCs w:val="22"/>
        </w:rPr>
        <w:t xml:space="preserve">, </w:t>
      </w:r>
      <w:r w:rsidRPr="00391496">
        <w:rPr>
          <w:b/>
          <w:sz w:val="22"/>
          <w:szCs w:val="22"/>
        </w:rPr>
        <w:t>Gordon JI</w:t>
      </w:r>
      <w:r w:rsidRPr="00391496">
        <w:rPr>
          <w:sz w:val="22"/>
          <w:szCs w:val="22"/>
        </w:rPr>
        <w:t xml:space="preserve">. 2008. A core gut microbiome in obese and lean twins. Nature </w:t>
      </w:r>
      <w:r w:rsidRPr="00391496">
        <w:rPr>
          <w:b/>
          <w:sz w:val="22"/>
          <w:szCs w:val="22"/>
        </w:rPr>
        <w:t>457</w:t>
      </w:r>
      <w:r w:rsidRPr="00391496">
        <w:rPr>
          <w:sz w:val="22"/>
          <w:szCs w:val="22"/>
        </w:rPr>
        <w:t>:480–484. doi:</w:t>
      </w:r>
      <w:hyperlink r:id="rId24">
        <w:r w:rsidRPr="00391496">
          <w:rPr>
            <w:rStyle w:val="Hyperlink"/>
            <w:sz w:val="22"/>
            <w:szCs w:val="22"/>
          </w:rPr>
          <w:t>10.1038/nature07540</w:t>
        </w:r>
      </w:hyperlink>
      <w:r w:rsidRPr="00391496">
        <w:rPr>
          <w:sz w:val="22"/>
          <w:szCs w:val="22"/>
        </w:rPr>
        <w:t>.</w:t>
      </w:r>
    </w:p>
    <w:p w14:paraId="684EB227" w14:textId="77777777" w:rsidR="00B71F19" w:rsidRPr="00391496" w:rsidRDefault="002F37E4" w:rsidP="00391496">
      <w:pPr>
        <w:spacing w:line="480" w:lineRule="auto"/>
        <w:rPr>
          <w:sz w:val="22"/>
          <w:szCs w:val="22"/>
        </w:rPr>
      </w:pPr>
      <w:r w:rsidRPr="00391496">
        <w:rPr>
          <w:sz w:val="22"/>
          <w:szCs w:val="22"/>
        </w:rPr>
        <w:t xml:space="preserve">14. </w:t>
      </w:r>
      <w:proofErr w:type="spellStart"/>
      <w:r w:rsidRPr="00391496">
        <w:rPr>
          <w:b/>
          <w:sz w:val="22"/>
          <w:szCs w:val="22"/>
        </w:rPr>
        <w:t>Turnbaugh</w:t>
      </w:r>
      <w:proofErr w:type="spellEnd"/>
      <w:r w:rsidRPr="00391496">
        <w:rPr>
          <w:b/>
          <w:sz w:val="22"/>
          <w:szCs w:val="22"/>
        </w:rPr>
        <w:t xml:space="preserve"> PJ</w:t>
      </w:r>
      <w:r w:rsidRPr="00391496">
        <w:rPr>
          <w:sz w:val="22"/>
          <w:szCs w:val="22"/>
        </w:rPr>
        <w:t xml:space="preserve">, </w:t>
      </w:r>
      <w:r w:rsidRPr="00391496">
        <w:rPr>
          <w:b/>
          <w:sz w:val="22"/>
          <w:szCs w:val="22"/>
        </w:rPr>
        <w:t>Ley RE</w:t>
      </w:r>
      <w:r w:rsidRPr="00391496">
        <w:rPr>
          <w:sz w:val="22"/>
          <w:szCs w:val="22"/>
        </w:rPr>
        <w:t xml:space="preserve">, </w:t>
      </w:r>
      <w:proofErr w:type="spellStart"/>
      <w:r w:rsidRPr="00391496">
        <w:rPr>
          <w:b/>
          <w:sz w:val="22"/>
          <w:szCs w:val="22"/>
        </w:rPr>
        <w:t>Mahowald</w:t>
      </w:r>
      <w:proofErr w:type="spellEnd"/>
      <w:r w:rsidRPr="00391496">
        <w:rPr>
          <w:b/>
          <w:sz w:val="22"/>
          <w:szCs w:val="22"/>
        </w:rPr>
        <w:t xml:space="preserve"> MA</w:t>
      </w:r>
      <w:r w:rsidRPr="00391496">
        <w:rPr>
          <w:sz w:val="22"/>
          <w:szCs w:val="22"/>
        </w:rPr>
        <w:t xml:space="preserve">, </w:t>
      </w:r>
      <w:proofErr w:type="spellStart"/>
      <w:r w:rsidRPr="00391496">
        <w:rPr>
          <w:b/>
          <w:sz w:val="22"/>
          <w:szCs w:val="22"/>
        </w:rPr>
        <w:t>Magrini</w:t>
      </w:r>
      <w:proofErr w:type="spellEnd"/>
      <w:r w:rsidRPr="00391496">
        <w:rPr>
          <w:b/>
          <w:sz w:val="22"/>
          <w:szCs w:val="22"/>
        </w:rPr>
        <w:t xml:space="preserve"> V</w:t>
      </w:r>
      <w:r w:rsidRPr="00391496">
        <w:rPr>
          <w:sz w:val="22"/>
          <w:szCs w:val="22"/>
        </w:rPr>
        <w:t xml:space="preserve">, </w:t>
      </w:r>
      <w:proofErr w:type="spellStart"/>
      <w:r w:rsidRPr="00391496">
        <w:rPr>
          <w:b/>
          <w:sz w:val="22"/>
          <w:szCs w:val="22"/>
        </w:rPr>
        <w:t>Mardis</w:t>
      </w:r>
      <w:proofErr w:type="spellEnd"/>
      <w:r w:rsidRPr="00391496">
        <w:rPr>
          <w:b/>
          <w:sz w:val="22"/>
          <w:szCs w:val="22"/>
        </w:rPr>
        <w:t xml:space="preserve"> ER</w:t>
      </w:r>
      <w:r w:rsidRPr="00391496">
        <w:rPr>
          <w:sz w:val="22"/>
          <w:szCs w:val="22"/>
        </w:rPr>
        <w:t xml:space="preserve">, </w:t>
      </w:r>
      <w:r w:rsidRPr="00391496">
        <w:rPr>
          <w:b/>
          <w:sz w:val="22"/>
          <w:szCs w:val="22"/>
        </w:rPr>
        <w:t>Gordon JI</w:t>
      </w:r>
      <w:r w:rsidRPr="00391496">
        <w:rPr>
          <w:sz w:val="22"/>
          <w:szCs w:val="22"/>
        </w:rPr>
        <w:t xml:space="preserve">. 2006. An obesity-associated gut microbiome with increased capacity for energy harvest. Nature </w:t>
      </w:r>
      <w:r w:rsidRPr="00391496">
        <w:rPr>
          <w:b/>
          <w:sz w:val="22"/>
          <w:szCs w:val="22"/>
        </w:rPr>
        <w:t>444</w:t>
      </w:r>
      <w:r w:rsidRPr="00391496">
        <w:rPr>
          <w:sz w:val="22"/>
          <w:szCs w:val="22"/>
        </w:rPr>
        <w:t>:1027–131. doi:</w:t>
      </w:r>
      <w:hyperlink r:id="rId25">
        <w:r w:rsidRPr="00391496">
          <w:rPr>
            <w:rStyle w:val="Hyperlink"/>
            <w:sz w:val="22"/>
            <w:szCs w:val="22"/>
          </w:rPr>
          <w:t>10.1038/nature05414</w:t>
        </w:r>
      </w:hyperlink>
      <w:r w:rsidRPr="00391496">
        <w:rPr>
          <w:sz w:val="22"/>
          <w:szCs w:val="22"/>
        </w:rPr>
        <w:t>.</w:t>
      </w:r>
    </w:p>
    <w:p w14:paraId="2E155F75" w14:textId="77777777" w:rsidR="00B71F19" w:rsidRPr="00391496" w:rsidRDefault="002F37E4" w:rsidP="00391496">
      <w:pPr>
        <w:spacing w:line="480" w:lineRule="auto"/>
        <w:rPr>
          <w:sz w:val="22"/>
          <w:szCs w:val="22"/>
        </w:rPr>
      </w:pPr>
      <w:r w:rsidRPr="00391496">
        <w:rPr>
          <w:sz w:val="22"/>
          <w:szCs w:val="22"/>
        </w:rPr>
        <w:t xml:space="preserve">15. </w:t>
      </w:r>
      <w:r w:rsidRPr="00391496">
        <w:rPr>
          <w:b/>
          <w:sz w:val="22"/>
          <w:szCs w:val="22"/>
        </w:rPr>
        <w:t>Ley RE</w:t>
      </w:r>
      <w:r w:rsidRPr="00391496">
        <w:rPr>
          <w:sz w:val="22"/>
          <w:szCs w:val="22"/>
        </w:rPr>
        <w:t xml:space="preserve">, </w:t>
      </w:r>
      <w:proofErr w:type="spellStart"/>
      <w:r w:rsidRPr="00391496">
        <w:rPr>
          <w:b/>
          <w:sz w:val="22"/>
          <w:szCs w:val="22"/>
        </w:rPr>
        <w:t>Backhed</w:t>
      </w:r>
      <w:proofErr w:type="spellEnd"/>
      <w:r w:rsidRPr="00391496">
        <w:rPr>
          <w:b/>
          <w:sz w:val="22"/>
          <w:szCs w:val="22"/>
        </w:rPr>
        <w:t xml:space="preserve"> F</w:t>
      </w:r>
      <w:r w:rsidRPr="00391496">
        <w:rPr>
          <w:sz w:val="22"/>
          <w:szCs w:val="22"/>
        </w:rPr>
        <w:t xml:space="preserve">, </w:t>
      </w:r>
      <w:proofErr w:type="spellStart"/>
      <w:r w:rsidRPr="00391496">
        <w:rPr>
          <w:b/>
          <w:sz w:val="22"/>
          <w:szCs w:val="22"/>
        </w:rPr>
        <w:t>Turnbaugh</w:t>
      </w:r>
      <w:proofErr w:type="spellEnd"/>
      <w:r w:rsidRPr="00391496">
        <w:rPr>
          <w:b/>
          <w:sz w:val="22"/>
          <w:szCs w:val="22"/>
        </w:rPr>
        <w:t xml:space="preserve"> P</w:t>
      </w:r>
      <w:r w:rsidRPr="00391496">
        <w:rPr>
          <w:sz w:val="22"/>
          <w:szCs w:val="22"/>
        </w:rPr>
        <w:t xml:space="preserve">, </w:t>
      </w:r>
      <w:proofErr w:type="spellStart"/>
      <w:r w:rsidRPr="00391496">
        <w:rPr>
          <w:b/>
          <w:sz w:val="22"/>
          <w:szCs w:val="22"/>
        </w:rPr>
        <w:t>Lozupone</w:t>
      </w:r>
      <w:proofErr w:type="spellEnd"/>
      <w:r w:rsidRPr="00391496">
        <w:rPr>
          <w:b/>
          <w:sz w:val="22"/>
          <w:szCs w:val="22"/>
        </w:rPr>
        <w:t xml:space="preserve"> CA</w:t>
      </w:r>
      <w:r w:rsidRPr="00391496">
        <w:rPr>
          <w:sz w:val="22"/>
          <w:szCs w:val="22"/>
        </w:rPr>
        <w:t xml:space="preserve">, </w:t>
      </w:r>
      <w:r w:rsidRPr="00391496">
        <w:rPr>
          <w:b/>
          <w:sz w:val="22"/>
          <w:szCs w:val="22"/>
        </w:rPr>
        <w:t>Knight RD</w:t>
      </w:r>
      <w:r w:rsidRPr="00391496">
        <w:rPr>
          <w:sz w:val="22"/>
          <w:szCs w:val="22"/>
        </w:rPr>
        <w:t xml:space="preserve">, </w:t>
      </w:r>
      <w:r w:rsidRPr="00391496">
        <w:rPr>
          <w:b/>
          <w:sz w:val="22"/>
          <w:szCs w:val="22"/>
        </w:rPr>
        <w:t>Gordon JI</w:t>
      </w:r>
      <w:r w:rsidRPr="00391496">
        <w:rPr>
          <w:sz w:val="22"/>
          <w:szCs w:val="22"/>
        </w:rPr>
        <w:t xml:space="preserve">. 2005. Obesity alters gut microbial ecology. Proceedings of the National Academy of Sciences </w:t>
      </w:r>
      <w:r w:rsidRPr="00391496">
        <w:rPr>
          <w:b/>
          <w:sz w:val="22"/>
          <w:szCs w:val="22"/>
        </w:rPr>
        <w:t>102</w:t>
      </w:r>
      <w:r w:rsidRPr="00391496">
        <w:rPr>
          <w:sz w:val="22"/>
          <w:szCs w:val="22"/>
        </w:rPr>
        <w:t>:11070–11075. doi:</w:t>
      </w:r>
      <w:hyperlink r:id="rId26">
        <w:r w:rsidRPr="00391496">
          <w:rPr>
            <w:rStyle w:val="Hyperlink"/>
            <w:sz w:val="22"/>
            <w:szCs w:val="22"/>
          </w:rPr>
          <w:t>10.1073/pnas.0504978102</w:t>
        </w:r>
      </w:hyperlink>
      <w:r w:rsidRPr="00391496">
        <w:rPr>
          <w:sz w:val="22"/>
          <w:szCs w:val="22"/>
        </w:rPr>
        <w:t>.</w:t>
      </w:r>
    </w:p>
    <w:p w14:paraId="04FBC474" w14:textId="77777777" w:rsidR="00B71F19" w:rsidRPr="00391496" w:rsidRDefault="002F37E4" w:rsidP="00391496">
      <w:pPr>
        <w:spacing w:line="480" w:lineRule="auto"/>
        <w:rPr>
          <w:sz w:val="22"/>
          <w:szCs w:val="22"/>
        </w:rPr>
      </w:pPr>
      <w:r w:rsidRPr="00391496">
        <w:rPr>
          <w:sz w:val="22"/>
          <w:szCs w:val="22"/>
        </w:rPr>
        <w:t xml:space="preserve">16. </w:t>
      </w:r>
      <w:r w:rsidRPr="00391496">
        <w:rPr>
          <w:b/>
          <w:sz w:val="22"/>
          <w:szCs w:val="22"/>
        </w:rPr>
        <w:t>Ley RE</w:t>
      </w:r>
      <w:r w:rsidRPr="00391496">
        <w:rPr>
          <w:sz w:val="22"/>
          <w:szCs w:val="22"/>
        </w:rPr>
        <w:t xml:space="preserve">, </w:t>
      </w:r>
      <w:proofErr w:type="spellStart"/>
      <w:r w:rsidRPr="00391496">
        <w:rPr>
          <w:b/>
          <w:sz w:val="22"/>
          <w:szCs w:val="22"/>
        </w:rPr>
        <w:t>Turnbaugh</w:t>
      </w:r>
      <w:proofErr w:type="spellEnd"/>
      <w:r w:rsidRPr="00391496">
        <w:rPr>
          <w:b/>
          <w:sz w:val="22"/>
          <w:szCs w:val="22"/>
        </w:rPr>
        <w:t xml:space="preserve"> PJ</w:t>
      </w:r>
      <w:r w:rsidRPr="00391496">
        <w:rPr>
          <w:sz w:val="22"/>
          <w:szCs w:val="22"/>
        </w:rPr>
        <w:t xml:space="preserve">, </w:t>
      </w:r>
      <w:r w:rsidRPr="00391496">
        <w:rPr>
          <w:b/>
          <w:sz w:val="22"/>
          <w:szCs w:val="22"/>
        </w:rPr>
        <w:t>Klein S</w:t>
      </w:r>
      <w:r w:rsidRPr="00391496">
        <w:rPr>
          <w:sz w:val="22"/>
          <w:szCs w:val="22"/>
        </w:rPr>
        <w:t xml:space="preserve">, </w:t>
      </w:r>
      <w:r w:rsidRPr="00391496">
        <w:rPr>
          <w:b/>
          <w:sz w:val="22"/>
          <w:szCs w:val="22"/>
        </w:rPr>
        <w:t>Gordon JI</w:t>
      </w:r>
      <w:r w:rsidRPr="00391496">
        <w:rPr>
          <w:sz w:val="22"/>
          <w:szCs w:val="22"/>
        </w:rPr>
        <w:t xml:space="preserve">. 2006. Human gut microbes associated with obesity. Nature </w:t>
      </w:r>
      <w:r w:rsidRPr="00391496">
        <w:rPr>
          <w:b/>
          <w:sz w:val="22"/>
          <w:szCs w:val="22"/>
        </w:rPr>
        <w:t>444</w:t>
      </w:r>
      <w:r w:rsidRPr="00391496">
        <w:rPr>
          <w:sz w:val="22"/>
          <w:szCs w:val="22"/>
        </w:rPr>
        <w:t>:1022–1023. doi:</w:t>
      </w:r>
      <w:hyperlink r:id="rId27">
        <w:r w:rsidRPr="00391496">
          <w:rPr>
            <w:rStyle w:val="Hyperlink"/>
            <w:sz w:val="22"/>
            <w:szCs w:val="22"/>
          </w:rPr>
          <w:t>10.1038/4441022a</w:t>
        </w:r>
      </w:hyperlink>
      <w:r w:rsidRPr="00391496">
        <w:rPr>
          <w:sz w:val="22"/>
          <w:szCs w:val="22"/>
        </w:rPr>
        <w:t>.</w:t>
      </w:r>
    </w:p>
    <w:p w14:paraId="49AC4B6A" w14:textId="77777777" w:rsidR="00B71F19" w:rsidRPr="00391496" w:rsidRDefault="002F37E4" w:rsidP="00391496">
      <w:pPr>
        <w:spacing w:line="480" w:lineRule="auto"/>
        <w:rPr>
          <w:sz w:val="22"/>
          <w:szCs w:val="22"/>
        </w:rPr>
      </w:pPr>
      <w:r w:rsidRPr="00391496">
        <w:rPr>
          <w:sz w:val="22"/>
          <w:szCs w:val="22"/>
        </w:rPr>
        <w:lastRenderedPageBreak/>
        <w:t xml:space="preserve">17. </w:t>
      </w:r>
      <w:proofErr w:type="spellStart"/>
      <w:r w:rsidRPr="00391496">
        <w:rPr>
          <w:b/>
          <w:sz w:val="22"/>
          <w:szCs w:val="22"/>
        </w:rPr>
        <w:t>Amstutz</w:t>
      </w:r>
      <w:proofErr w:type="spellEnd"/>
      <w:r w:rsidRPr="00391496">
        <w:rPr>
          <w:b/>
          <w:sz w:val="22"/>
          <w:szCs w:val="22"/>
        </w:rPr>
        <w:t xml:space="preserve"> P</w:t>
      </w:r>
      <w:r w:rsidRPr="00391496">
        <w:rPr>
          <w:sz w:val="22"/>
          <w:szCs w:val="22"/>
        </w:rPr>
        <w:t xml:space="preserve">, </w:t>
      </w:r>
      <w:r w:rsidRPr="00391496">
        <w:rPr>
          <w:b/>
          <w:sz w:val="22"/>
          <w:szCs w:val="22"/>
        </w:rPr>
        <w:t>Crusoe MR</w:t>
      </w:r>
      <w:r w:rsidRPr="00391496">
        <w:rPr>
          <w:sz w:val="22"/>
          <w:szCs w:val="22"/>
        </w:rPr>
        <w:t xml:space="preserve">, </w:t>
      </w:r>
      <w:proofErr w:type="spellStart"/>
      <w:r w:rsidRPr="00391496">
        <w:rPr>
          <w:b/>
          <w:sz w:val="22"/>
          <w:szCs w:val="22"/>
        </w:rPr>
        <w:t>Nebojša</w:t>
      </w:r>
      <w:proofErr w:type="spellEnd"/>
      <w:r w:rsidRPr="00391496">
        <w:rPr>
          <w:b/>
          <w:sz w:val="22"/>
          <w:szCs w:val="22"/>
        </w:rPr>
        <w:t xml:space="preserve"> </w:t>
      </w:r>
      <w:proofErr w:type="spellStart"/>
      <w:r w:rsidRPr="00391496">
        <w:rPr>
          <w:b/>
          <w:sz w:val="22"/>
          <w:szCs w:val="22"/>
        </w:rPr>
        <w:t>Tijanić</w:t>
      </w:r>
      <w:proofErr w:type="spellEnd"/>
      <w:r w:rsidRPr="00391496">
        <w:rPr>
          <w:sz w:val="22"/>
          <w:szCs w:val="22"/>
        </w:rPr>
        <w:t xml:space="preserve">, </w:t>
      </w:r>
      <w:r w:rsidRPr="00391496">
        <w:rPr>
          <w:b/>
          <w:sz w:val="22"/>
          <w:szCs w:val="22"/>
        </w:rPr>
        <w:t>Chapman B</w:t>
      </w:r>
      <w:r w:rsidRPr="00391496">
        <w:rPr>
          <w:sz w:val="22"/>
          <w:szCs w:val="22"/>
        </w:rPr>
        <w:t xml:space="preserve">, </w:t>
      </w:r>
      <w:r w:rsidRPr="00391496">
        <w:rPr>
          <w:b/>
          <w:sz w:val="22"/>
          <w:szCs w:val="22"/>
        </w:rPr>
        <w:t>Chilton J</w:t>
      </w:r>
      <w:r w:rsidRPr="00391496">
        <w:rPr>
          <w:sz w:val="22"/>
          <w:szCs w:val="22"/>
        </w:rPr>
        <w:t xml:space="preserve">, </w:t>
      </w:r>
      <w:r w:rsidRPr="00391496">
        <w:rPr>
          <w:b/>
          <w:sz w:val="22"/>
          <w:szCs w:val="22"/>
        </w:rPr>
        <w:t>Heuer M</w:t>
      </w:r>
      <w:r w:rsidRPr="00391496">
        <w:rPr>
          <w:sz w:val="22"/>
          <w:szCs w:val="22"/>
        </w:rPr>
        <w:t xml:space="preserve">, </w:t>
      </w:r>
      <w:proofErr w:type="spellStart"/>
      <w:r w:rsidRPr="00391496">
        <w:rPr>
          <w:b/>
          <w:sz w:val="22"/>
          <w:szCs w:val="22"/>
        </w:rPr>
        <w:t>Kartashov</w:t>
      </w:r>
      <w:proofErr w:type="spellEnd"/>
      <w:r w:rsidRPr="00391496">
        <w:rPr>
          <w:b/>
          <w:sz w:val="22"/>
          <w:szCs w:val="22"/>
        </w:rPr>
        <w:t xml:space="preserve"> A</w:t>
      </w:r>
      <w:r w:rsidRPr="00391496">
        <w:rPr>
          <w:sz w:val="22"/>
          <w:szCs w:val="22"/>
        </w:rPr>
        <w:t xml:space="preserve">, </w:t>
      </w:r>
      <w:proofErr w:type="spellStart"/>
      <w:r w:rsidRPr="00391496">
        <w:rPr>
          <w:b/>
          <w:sz w:val="22"/>
          <w:szCs w:val="22"/>
        </w:rPr>
        <w:t>Leehr</w:t>
      </w:r>
      <w:proofErr w:type="spellEnd"/>
      <w:r w:rsidRPr="00391496">
        <w:rPr>
          <w:b/>
          <w:sz w:val="22"/>
          <w:szCs w:val="22"/>
        </w:rPr>
        <w:t xml:space="preserve"> D</w:t>
      </w:r>
      <w:r w:rsidRPr="00391496">
        <w:rPr>
          <w:sz w:val="22"/>
          <w:szCs w:val="22"/>
        </w:rPr>
        <w:t xml:space="preserve">, </w:t>
      </w:r>
      <w:proofErr w:type="spellStart"/>
      <w:r w:rsidRPr="00391496">
        <w:rPr>
          <w:b/>
          <w:sz w:val="22"/>
          <w:szCs w:val="22"/>
        </w:rPr>
        <w:t>Ménager</w:t>
      </w:r>
      <w:proofErr w:type="spellEnd"/>
      <w:r w:rsidRPr="00391496">
        <w:rPr>
          <w:b/>
          <w:sz w:val="22"/>
          <w:szCs w:val="22"/>
        </w:rPr>
        <w:t xml:space="preserve"> H</w:t>
      </w:r>
      <w:r w:rsidRPr="00391496">
        <w:rPr>
          <w:sz w:val="22"/>
          <w:szCs w:val="22"/>
        </w:rPr>
        <w:t xml:space="preserve">, </w:t>
      </w:r>
      <w:proofErr w:type="spellStart"/>
      <w:r w:rsidRPr="00391496">
        <w:rPr>
          <w:b/>
          <w:sz w:val="22"/>
          <w:szCs w:val="22"/>
        </w:rPr>
        <w:t>Nedeljkovich</w:t>
      </w:r>
      <w:proofErr w:type="spellEnd"/>
      <w:r w:rsidRPr="00391496">
        <w:rPr>
          <w:b/>
          <w:sz w:val="22"/>
          <w:szCs w:val="22"/>
        </w:rPr>
        <w:t xml:space="preserve"> M</w:t>
      </w:r>
      <w:r w:rsidRPr="00391496">
        <w:rPr>
          <w:sz w:val="22"/>
          <w:szCs w:val="22"/>
        </w:rPr>
        <w:t xml:space="preserve">, </w:t>
      </w:r>
      <w:r w:rsidRPr="00391496">
        <w:rPr>
          <w:b/>
          <w:sz w:val="22"/>
          <w:szCs w:val="22"/>
        </w:rPr>
        <w:t>Scales M</w:t>
      </w:r>
      <w:r w:rsidRPr="00391496">
        <w:rPr>
          <w:sz w:val="22"/>
          <w:szCs w:val="22"/>
        </w:rPr>
        <w:t xml:space="preserve">, </w:t>
      </w:r>
      <w:proofErr w:type="spellStart"/>
      <w:r w:rsidRPr="00391496">
        <w:rPr>
          <w:b/>
          <w:sz w:val="22"/>
          <w:szCs w:val="22"/>
        </w:rPr>
        <w:t>Soiland</w:t>
      </w:r>
      <w:proofErr w:type="spellEnd"/>
      <w:r w:rsidRPr="00391496">
        <w:rPr>
          <w:b/>
          <w:sz w:val="22"/>
          <w:szCs w:val="22"/>
        </w:rPr>
        <w:t>-Reyes S</w:t>
      </w:r>
      <w:r w:rsidRPr="00391496">
        <w:rPr>
          <w:sz w:val="22"/>
          <w:szCs w:val="22"/>
        </w:rPr>
        <w:t xml:space="preserve">, </w:t>
      </w:r>
      <w:proofErr w:type="spellStart"/>
      <w:r w:rsidRPr="00391496">
        <w:rPr>
          <w:b/>
          <w:sz w:val="22"/>
          <w:szCs w:val="22"/>
        </w:rPr>
        <w:t>Stojanovic</w:t>
      </w:r>
      <w:proofErr w:type="spellEnd"/>
      <w:r w:rsidRPr="00391496">
        <w:rPr>
          <w:b/>
          <w:sz w:val="22"/>
          <w:szCs w:val="22"/>
        </w:rPr>
        <w:t xml:space="preserve"> L</w:t>
      </w:r>
      <w:r w:rsidRPr="00391496">
        <w:rPr>
          <w:sz w:val="22"/>
          <w:szCs w:val="22"/>
        </w:rPr>
        <w:t>. 2016. Common workflow language, v1.0. doi:</w:t>
      </w:r>
      <w:hyperlink r:id="rId28">
        <w:proofErr w:type="gramStart"/>
        <w:r w:rsidRPr="00391496">
          <w:rPr>
            <w:rStyle w:val="Hyperlink"/>
            <w:sz w:val="22"/>
            <w:szCs w:val="22"/>
          </w:rPr>
          <w:t>10.6084/m9.figshare.3115156.v</w:t>
        </w:r>
        <w:proofErr w:type="gramEnd"/>
        <w:r w:rsidRPr="00391496">
          <w:rPr>
            <w:rStyle w:val="Hyperlink"/>
            <w:sz w:val="22"/>
            <w:szCs w:val="22"/>
          </w:rPr>
          <w:t>2</w:t>
        </w:r>
      </w:hyperlink>
      <w:r w:rsidRPr="00391496">
        <w:rPr>
          <w:sz w:val="22"/>
          <w:szCs w:val="22"/>
        </w:rPr>
        <w:t>.</w:t>
      </w:r>
    </w:p>
    <w:p w14:paraId="71D600F7" w14:textId="77777777" w:rsidR="00B71F19" w:rsidRPr="00391496" w:rsidRDefault="002F37E4" w:rsidP="00391496">
      <w:pPr>
        <w:spacing w:line="480" w:lineRule="auto"/>
        <w:rPr>
          <w:sz w:val="22"/>
          <w:szCs w:val="22"/>
        </w:rPr>
      </w:pPr>
      <w:r w:rsidRPr="00391496">
        <w:rPr>
          <w:sz w:val="22"/>
          <w:szCs w:val="22"/>
        </w:rPr>
        <w:t xml:space="preserve">18. </w:t>
      </w:r>
      <w:r w:rsidRPr="00391496">
        <w:rPr>
          <w:b/>
          <w:sz w:val="22"/>
          <w:szCs w:val="22"/>
        </w:rPr>
        <w:t>Leek JT</w:t>
      </w:r>
      <w:r w:rsidRPr="00391496">
        <w:rPr>
          <w:sz w:val="22"/>
          <w:szCs w:val="22"/>
        </w:rPr>
        <w:t xml:space="preserve">, </w:t>
      </w:r>
      <w:proofErr w:type="spellStart"/>
      <w:r w:rsidRPr="00391496">
        <w:rPr>
          <w:b/>
          <w:sz w:val="22"/>
          <w:szCs w:val="22"/>
        </w:rPr>
        <w:t>Scharpf</w:t>
      </w:r>
      <w:proofErr w:type="spellEnd"/>
      <w:r w:rsidRPr="00391496">
        <w:rPr>
          <w:b/>
          <w:sz w:val="22"/>
          <w:szCs w:val="22"/>
        </w:rPr>
        <w:t xml:space="preserve"> RB</w:t>
      </w:r>
      <w:r w:rsidRPr="00391496">
        <w:rPr>
          <w:sz w:val="22"/>
          <w:szCs w:val="22"/>
        </w:rPr>
        <w:t xml:space="preserve">, </w:t>
      </w:r>
      <w:r w:rsidRPr="00391496">
        <w:rPr>
          <w:b/>
          <w:sz w:val="22"/>
          <w:szCs w:val="22"/>
        </w:rPr>
        <w:t>Bravo HC</w:t>
      </w:r>
      <w:r w:rsidRPr="00391496">
        <w:rPr>
          <w:sz w:val="22"/>
          <w:szCs w:val="22"/>
        </w:rPr>
        <w:t xml:space="preserve">, </w:t>
      </w:r>
      <w:r w:rsidRPr="00391496">
        <w:rPr>
          <w:b/>
          <w:sz w:val="22"/>
          <w:szCs w:val="22"/>
        </w:rPr>
        <w:t>Simcha D</w:t>
      </w:r>
      <w:r w:rsidRPr="00391496">
        <w:rPr>
          <w:sz w:val="22"/>
          <w:szCs w:val="22"/>
        </w:rPr>
        <w:t xml:space="preserve">, </w:t>
      </w:r>
      <w:r w:rsidRPr="00391496">
        <w:rPr>
          <w:b/>
          <w:sz w:val="22"/>
          <w:szCs w:val="22"/>
        </w:rPr>
        <w:t>Langmead B</w:t>
      </w:r>
      <w:r w:rsidRPr="00391496">
        <w:rPr>
          <w:sz w:val="22"/>
          <w:szCs w:val="22"/>
        </w:rPr>
        <w:t xml:space="preserve">, </w:t>
      </w:r>
      <w:r w:rsidRPr="00391496">
        <w:rPr>
          <w:b/>
          <w:sz w:val="22"/>
          <w:szCs w:val="22"/>
        </w:rPr>
        <w:t>Johnson WE</w:t>
      </w:r>
      <w:r w:rsidRPr="00391496">
        <w:rPr>
          <w:sz w:val="22"/>
          <w:szCs w:val="22"/>
        </w:rPr>
        <w:t xml:space="preserve">, </w:t>
      </w:r>
      <w:proofErr w:type="spellStart"/>
      <w:r w:rsidRPr="00391496">
        <w:rPr>
          <w:b/>
          <w:sz w:val="22"/>
          <w:szCs w:val="22"/>
        </w:rPr>
        <w:t>Geman</w:t>
      </w:r>
      <w:proofErr w:type="spellEnd"/>
      <w:r w:rsidRPr="00391496">
        <w:rPr>
          <w:b/>
          <w:sz w:val="22"/>
          <w:szCs w:val="22"/>
        </w:rPr>
        <w:t xml:space="preserve"> D</w:t>
      </w:r>
      <w:r w:rsidRPr="00391496">
        <w:rPr>
          <w:sz w:val="22"/>
          <w:szCs w:val="22"/>
        </w:rPr>
        <w:t xml:space="preserve">, </w:t>
      </w:r>
      <w:proofErr w:type="spellStart"/>
      <w:r w:rsidRPr="00391496">
        <w:rPr>
          <w:b/>
          <w:sz w:val="22"/>
          <w:szCs w:val="22"/>
        </w:rPr>
        <w:t>Baggerly</w:t>
      </w:r>
      <w:proofErr w:type="spellEnd"/>
      <w:r w:rsidRPr="00391496">
        <w:rPr>
          <w:b/>
          <w:sz w:val="22"/>
          <w:szCs w:val="22"/>
        </w:rPr>
        <w:t xml:space="preserve"> K</w:t>
      </w:r>
      <w:r w:rsidRPr="00391496">
        <w:rPr>
          <w:sz w:val="22"/>
          <w:szCs w:val="22"/>
        </w:rPr>
        <w:t xml:space="preserve">, </w:t>
      </w:r>
      <w:r w:rsidRPr="00391496">
        <w:rPr>
          <w:b/>
          <w:sz w:val="22"/>
          <w:szCs w:val="22"/>
        </w:rPr>
        <w:t>Irizarry RA</w:t>
      </w:r>
      <w:r w:rsidRPr="00391496">
        <w:rPr>
          <w:sz w:val="22"/>
          <w:szCs w:val="22"/>
        </w:rPr>
        <w:t xml:space="preserve">. 2010. Tackling the widespread and critical impact of batch effects in high-throughput data. Nature Reviews Genetics </w:t>
      </w:r>
      <w:r w:rsidRPr="00391496">
        <w:rPr>
          <w:b/>
          <w:sz w:val="22"/>
          <w:szCs w:val="22"/>
        </w:rPr>
        <w:t>11</w:t>
      </w:r>
      <w:r w:rsidRPr="00391496">
        <w:rPr>
          <w:sz w:val="22"/>
          <w:szCs w:val="22"/>
        </w:rPr>
        <w:t>:733–739. doi:</w:t>
      </w:r>
      <w:hyperlink r:id="rId29">
        <w:r w:rsidRPr="00391496">
          <w:rPr>
            <w:rStyle w:val="Hyperlink"/>
            <w:sz w:val="22"/>
            <w:szCs w:val="22"/>
          </w:rPr>
          <w:t>10.1038/nrg2825</w:t>
        </w:r>
      </w:hyperlink>
      <w:r w:rsidRPr="00391496">
        <w:rPr>
          <w:sz w:val="22"/>
          <w:szCs w:val="22"/>
        </w:rPr>
        <w:t>.</w:t>
      </w:r>
    </w:p>
    <w:p w14:paraId="39EFED4E" w14:textId="77777777" w:rsidR="00B71F19" w:rsidRPr="00391496" w:rsidRDefault="002F37E4" w:rsidP="00391496">
      <w:pPr>
        <w:spacing w:line="480" w:lineRule="auto"/>
        <w:rPr>
          <w:sz w:val="22"/>
          <w:szCs w:val="22"/>
        </w:rPr>
      </w:pPr>
      <w:r w:rsidRPr="00391496">
        <w:rPr>
          <w:sz w:val="22"/>
          <w:szCs w:val="22"/>
        </w:rPr>
        <w:t xml:space="preserve">19. </w:t>
      </w:r>
      <w:r w:rsidRPr="00391496">
        <w:rPr>
          <w:b/>
          <w:sz w:val="22"/>
          <w:szCs w:val="22"/>
        </w:rPr>
        <w:t>Human Microbiome Project Consortium</w:t>
      </w:r>
      <w:r w:rsidRPr="00391496">
        <w:rPr>
          <w:sz w:val="22"/>
          <w:szCs w:val="22"/>
        </w:rPr>
        <w:t xml:space="preserve">. 2012. Structure, function and diversity of the healthy human microbiome. Nature </w:t>
      </w:r>
      <w:r w:rsidRPr="00391496">
        <w:rPr>
          <w:b/>
          <w:sz w:val="22"/>
          <w:szCs w:val="22"/>
        </w:rPr>
        <w:t>486</w:t>
      </w:r>
      <w:r w:rsidRPr="00391496">
        <w:rPr>
          <w:sz w:val="22"/>
          <w:szCs w:val="22"/>
        </w:rPr>
        <w:t>:207–214. doi:</w:t>
      </w:r>
      <w:hyperlink r:id="rId30">
        <w:r w:rsidRPr="00391496">
          <w:rPr>
            <w:rStyle w:val="Hyperlink"/>
            <w:sz w:val="22"/>
            <w:szCs w:val="22"/>
          </w:rPr>
          <w:t>10.1038/nature11234</w:t>
        </w:r>
      </w:hyperlink>
      <w:r w:rsidRPr="00391496">
        <w:rPr>
          <w:sz w:val="22"/>
          <w:szCs w:val="22"/>
        </w:rPr>
        <w:t>.</w:t>
      </w:r>
    </w:p>
    <w:p w14:paraId="446FA0A1" w14:textId="77777777" w:rsidR="00B71F19" w:rsidRPr="00391496" w:rsidRDefault="002F37E4" w:rsidP="00391496">
      <w:pPr>
        <w:spacing w:line="480" w:lineRule="auto"/>
        <w:rPr>
          <w:sz w:val="22"/>
          <w:szCs w:val="22"/>
        </w:rPr>
      </w:pPr>
      <w:r w:rsidRPr="00391496">
        <w:rPr>
          <w:sz w:val="22"/>
          <w:szCs w:val="22"/>
        </w:rPr>
        <w:t xml:space="preserve">20. </w:t>
      </w:r>
      <w:r w:rsidRPr="00391496">
        <w:rPr>
          <w:b/>
          <w:sz w:val="22"/>
          <w:szCs w:val="22"/>
        </w:rPr>
        <w:t>Ding T</w:t>
      </w:r>
      <w:r w:rsidRPr="00391496">
        <w:rPr>
          <w:sz w:val="22"/>
          <w:szCs w:val="22"/>
        </w:rPr>
        <w:t xml:space="preserve">, </w:t>
      </w:r>
      <w:r w:rsidRPr="00391496">
        <w:rPr>
          <w:b/>
          <w:sz w:val="22"/>
          <w:szCs w:val="22"/>
        </w:rPr>
        <w:t>Schloss PD</w:t>
      </w:r>
      <w:r w:rsidRPr="00391496">
        <w:rPr>
          <w:sz w:val="22"/>
          <w:szCs w:val="22"/>
        </w:rPr>
        <w:t xml:space="preserve">. 2014. Dynamics and associations of microbial community types across the human body. Nature </w:t>
      </w:r>
      <w:r w:rsidRPr="00391496">
        <w:rPr>
          <w:b/>
          <w:sz w:val="22"/>
          <w:szCs w:val="22"/>
        </w:rPr>
        <w:t>509</w:t>
      </w:r>
      <w:r w:rsidRPr="00391496">
        <w:rPr>
          <w:sz w:val="22"/>
          <w:szCs w:val="22"/>
        </w:rPr>
        <w:t>:357–360. doi:</w:t>
      </w:r>
      <w:hyperlink r:id="rId31">
        <w:r w:rsidRPr="00391496">
          <w:rPr>
            <w:rStyle w:val="Hyperlink"/>
            <w:sz w:val="22"/>
            <w:szCs w:val="22"/>
          </w:rPr>
          <w:t>10.1038/nature13178</w:t>
        </w:r>
      </w:hyperlink>
      <w:r w:rsidRPr="00391496">
        <w:rPr>
          <w:sz w:val="22"/>
          <w:szCs w:val="22"/>
        </w:rPr>
        <w:t>.</w:t>
      </w:r>
    </w:p>
    <w:p w14:paraId="09720B6C" w14:textId="77777777" w:rsidR="00B71F19" w:rsidRPr="00391496" w:rsidRDefault="002F37E4" w:rsidP="00391496">
      <w:pPr>
        <w:spacing w:line="480" w:lineRule="auto"/>
        <w:rPr>
          <w:sz w:val="22"/>
          <w:szCs w:val="22"/>
        </w:rPr>
      </w:pPr>
      <w:r w:rsidRPr="00391496">
        <w:rPr>
          <w:sz w:val="22"/>
          <w:szCs w:val="22"/>
        </w:rPr>
        <w:t xml:space="preserve">21. </w:t>
      </w:r>
      <w:proofErr w:type="spellStart"/>
      <w:r w:rsidRPr="00391496">
        <w:rPr>
          <w:b/>
          <w:sz w:val="22"/>
          <w:szCs w:val="22"/>
        </w:rPr>
        <w:t>Langille</w:t>
      </w:r>
      <w:proofErr w:type="spellEnd"/>
      <w:r w:rsidRPr="00391496">
        <w:rPr>
          <w:b/>
          <w:sz w:val="22"/>
          <w:szCs w:val="22"/>
        </w:rPr>
        <w:t xml:space="preserve"> MGI</w:t>
      </w:r>
      <w:r w:rsidRPr="00391496">
        <w:rPr>
          <w:sz w:val="22"/>
          <w:szCs w:val="22"/>
        </w:rPr>
        <w:t xml:space="preserve">, </w:t>
      </w:r>
      <w:r w:rsidRPr="00391496">
        <w:rPr>
          <w:b/>
          <w:sz w:val="22"/>
          <w:szCs w:val="22"/>
        </w:rPr>
        <w:t>Ravel J</w:t>
      </w:r>
      <w:r w:rsidRPr="00391496">
        <w:rPr>
          <w:sz w:val="22"/>
          <w:szCs w:val="22"/>
        </w:rPr>
        <w:t xml:space="preserve">, </w:t>
      </w:r>
      <w:r w:rsidRPr="00391496">
        <w:rPr>
          <w:b/>
          <w:sz w:val="22"/>
          <w:szCs w:val="22"/>
        </w:rPr>
        <w:t>Fricke WF</w:t>
      </w:r>
      <w:r w:rsidRPr="00391496">
        <w:rPr>
          <w:sz w:val="22"/>
          <w:szCs w:val="22"/>
        </w:rPr>
        <w:t xml:space="preserve">. 2018. Available upon request: Not good enough for microbiome data! Microbiome </w:t>
      </w:r>
      <w:r w:rsidRPr="00391496">
        <w:rPr>
          <w:b/>
          <w:sz w:val="22"/>
          <w:szCs w:val="22"/>
        </w:rPr>
        <w:t>6</w:t>
      </w:r>
      <w:r w:rsidRPr="00391496">
        <w:rPr>
          <w:sz w:val="22"/>
          <w:szCs w:val="22"/>
        </w:rPr>
        <w:t>. doi:</w:t>
      </w:r>
      <w:hyperlink r:id="rId32">
        <w:r w:rsidRPr="00391496">
          <w:rPr>
            <w:rStyle w:val="Hyperlink"/>
            <w:sz w:val="22"/>
            <w:szCs w:val="22"/>
          </w:rPr>
          <w:t>10.1186/s40168-017-0394-z</w:t>
        </w:r>
      </w:hyperlink>
      <w:r w:rsidRPr="00391496">
        <w:rPr>
          <w:sz w:val="22"/>
          <w:szCs w:val="22"/>
        </w:rPr>
        <w:t>.</w:t>
      </w:r>
    </w:p>
    <w:p w14:paraId="772CD3EC" w14:textId="77777777" w:rsidR="00B71F19" w:rsidRPr="00391496" w:rsidRDefault="002F37E4" w:rsidP="00391496">
      <w:pPr>
        <w:spacing w:line="480" w:lineRule="auto"/>
        <w:rPr>
          <w:sz w:val="22"/>
          <w:szCs w:val="22"/>
        </w:rPr>
      </w:pPr>
      <w:r w:rsidRPr="00391496">
        <w:rPr>
          <w:sz w:val="22"/>
          <w:szCs w:val="22"/>
        </w:rPr>
        <w:t xml:space="preserve">22. </w:t>
      </w:r>
      <w:r w:rsidRPr="00391496">
        <w:rPr>
          <w:b/>
          <w:sz w:val="22"/>
          <w:szCs w:val="22"/>
        </w:rPr>
        <w:t>Ravel J</w:t>
      </w:r>
      <w:r w:rsidRPr="00391496">
        <w:rPr>
          <w:sz w:val="22"/>
          <w:szCs w:val="22"/>
        </w:rPr>
        <w:t xml:space="preserve">, </w:t>
      </w:r>
      <w:proofErr w:type="spellStart"/>
      <w:r w:rsidRPr="00391496">
        <w:rPr>
          <w:b/>
          <w:sz w:val="22"/>
          <w:szCs w:val="22"/>
        </w:rPr>
        <w:t>Wommack</w:t>
      </w:r>
      <w:proofErr w:type="spellEnd"/>
      <w:r w:rsidRPr="00391496">
        <w:rPr>
          <w:b/>
          <w:sz w:val="22"/>
          <w:szCs w:val="22"/>
        </w:rPr>
        <w:t xml:space="preserve"> K</w:t>
      </w:r>
      <w:r w:rsidRPr="00391496">
        <w:rPr>
          <w:sz w:val="22"/>
          <w:szCs w:val="22"/>
        </w:rPr>
        <w:t xml:space="preserve">. 2014. All hail reproducibility in microbiome research. Microbiome </w:t>
      </w:r>
      <w:r w:rsidRPr="00391496">
        <w:rPr>
          <w:b/>
          <w:sz w:val="22"/>
          <w:szCs w:val="22"/>
        </w:rPr>
        <w:t>2</w:t>
      </w:r>
      <w:r w:rsidRPr="00391496">
        <w:rPr>
          <w:sz w:val="22"/>
          <w:szCs w:val="22"/>
        </w:rPr>
        <w:t>:8. doi:</w:t>
      </w:r>
      <w:hyperlink r:id="rId33">
        <w:r w:rsidRPr="00391496">
          <w:rPr>
            <w:rStyle w:val="Hyperlink"/>
            <w:sz w:val="22"/>
            <w:szCs w:val="22"/>
          </w:rPr>
          <w:t>10.1186/2049-2618-2-8</w:t>
        </w:r>
      </w:hyperlink>
      <w:r w:rsidRPr="00391496">
        <w:rPr>
          <w:sz w:val="22"/>
          <w:szCs w:val="22"/>
        </w:rPr>
        <w:t>.</w:t>
      </w:r>
    </w:p>
    <w:p w14:paraId="0DCAEC97" w14:textId="77777777" w:rsidR="00B71F19" w:rsidRPr="00391496" w:rsidRDefault="002F37E4" w:rsidP="00391496">
      <w:pPr>
        <w:spacing w:line="480" w:lineRule="auto"/>
        <w:rPr>
          <w:sz w:val="22"/>
          <w:szCs w:val="22"/>
        </w:rPr>
      </w:pPr>
      <w:r w:rsidRPr="00391496">
        <w:rPr>
          <w:sz w:val="22"/>
          <w:szCs w:val="22"/>
        </w:rPr>
        <w:t xml:space="preserve">23. </w:t>
      </w:r>
      <w:proofErr w:type="spellStart"/>
      <w:r w:rsidRPr="00391496">
        <w:rPr>
          <w:b/>
          <w:sz w:val="22"/>
          <w:szCs w:val="22"/>
        </w:rPr>
        <w:t>Zhernakova</w:t>
      </w:r>
      <w:proofErr w:type="spellEnd"/>
      <w:r w:rsidRPr="00391496">
        <w:rPr>
          <w:b/>
          <w:sz w:val="22"/>
          <w:szCs w:val="22"/>
        </w:rPr>
        <w:t xml:space="preserve"> A</w:t>
      </w:r>
      <w:r w:rsidRPr="00391496">
        <w:rPr>
          <w:sz w:val="22"/>
          <w:szCs w:val="22"/>
        </w:rPr>
        <w:t xml:space="preserve">, </w:t>
      </w:r>
      <w:proofErr w:type="spellStart"/>
      <w:r w:rsidRPr="00391496">
        <w:rPr>
          <w:b/>
          <w:sz w:val="22"/>
          <w:szCs w:val="22"/>
        </w:rPr>
        <w:t>Kurilshikov</w:t>
      </w:r>
      <w:proofErr w:type="spellEnd"/>
      <w:r w:rsidRPr="00391496">
        <w:rPr>
          <w:b/>
          <w:sz w:val="22"/>
          <w:szCs w:val="22"/>
        </w:rPr>
        <w:t xml:space="preserve"> A</w:t>
      </w:r>
      <w:r w:rsidRPr="00391496">
        <w:rPr>
          <w:sz w:val="22"/>
          <w:szCs w:val="22"/>
        </w:rPr>
        <w:t xml:space="preserve">, </w:t>
      </w:r>
      <w:r w:rsidRPr="00391496">
        <w:rPr>
          <w:b/>
          <w:sz w:val="22"/>
          <w:szCs w:val="22"/>
        </w:rPr>
        <w:t>Bonder MJ</w:t>
      </w:r>
      <w:r w:rsidRPr="00391496">
        <w:rPr>
          <w:sz w:val="22"/>
          <w:szCs w:val="22"/>
        </w:rPr>
        <w:t xml:space="preserve">, </w:t>
      </w:r>
      <w:proofErr w:type="spellStart"/>
      <w:r w:rsidRPr="00391496">
        <w:rPr>
          <w:b/>
          <w:sz w:val="22"/>
          <w:szCs w:val="22"/>
        </w:rPr>
        <w:t>Tigchelaar</w:t>
      </w:r>
      <w:proofErr w:type="spellEnd"/>
      <w:r w:rsidRPr="00391496">
        <w:rPr>
          <w:b/>
          <w:sz w:val="22"/>
          <w:szCs w:val="22"/>
        </w:rPr>
        <w:t xml:space="preserve"> EF</w:t>
      </w:r>
      <w:r w:rsidRPr="00391496">
        <w:rPr>
          <w:sz w:val="22"/>
          <w:szCs w:val="22"/>
        </w:rPr>
        <w:t xml:space="preserve">, </w:t>
      </w:r>
      <w:r w:rsidRPr="00391496">
        <w:rPr>
          <w:b/>
          <w:sz w:val="22"/>
          <w:szCs w:val="22"/>
        </w:rPr>
        <w:t>Schirmer M</w:t>
      </w:r>
      <w:r w:rsidRPr="00391496">
        <w:rPr>
          <w:sz w:val="22"/>
          <w:szCs w:val="22"/>
        </w:rPr>
        <w:t xml:space="preserve">, </w:t>
      </w:r>
      <w:proofErr w:type="spellStart"/>
      <w:r w:rsidRPr="00391496">
        <w:rPr>
          <w:b/>
          <w:sz w:val="22"/>
          <w:szCs w:val="22"/>
        </w:rPr>
        <w:t>Vatanen</w:t>
      </w:r>
      <w:proofErr w:type="spellEnd"/>
      <w:r w:rsidRPr="00391496">
        <w:rPr>
          <w:b/>
          <w:sz w:val="22"/>
          <w:szCs w:val="22"/>
        </w:rPr>
        <w:t xml:space="preserve"> T</w:t>
      </w:r>
      <w:r w:rsidRPr="00391496">
        <w:rPr>
          <w:sz w:val="22"/>
          <w:szCs w:val="22"/>
        </w:rPr>
        <w:t xml:space="preserve">, </w:t>
      </w:r>
      <w:proofErr w:type="spellStart"/>
      <w:r w:rsidRPr="00391496">
        <w:rPr>
          <w:b/>
          <w:sz w:val="22"/>
          <w:szCs w:val="22"/>
        </w:rPr>
        <w:t>Mujagic</w:t>
      </w:r>
      <w:proofErr w:type="spellEnd"/>
      <w:r w:rsidRPr="00391496">
        <w:rPr>
          <w:b/>
          <w:sz w:val="22"/>
          <w:szCs w:val="22"/>
        </w:rPr>
        <w:t xml:space="preserve"> Z</w:t>
      </w:r>
      <w:r w:rsidRPr="00391496">
        <w:rPr>
          <w:sz w:val="22"/>
          <w:szCs w:val="22"/>
        </w:rPr>
        <w:t xml:space="preserve">, </w:t>
      </w:r>
      <w:r w:rsidRPr="00391496">
        <w:rPr>
          <w:b/>
          <w:sz w:val="22"/>
          <w:szCs w:val="22"/>
        </w:rPr>
        <w:t>Vila AV</w:t>
      </w:r>
      <w:r w:rsidRPr="00391496">
        <w:rPr>
          <w:sz w:val="22"/>
          <w:szCs w:val="22"/>
        </w:rPr>
        <w:t xml:space="preserve">, </w:t>
      </w:r>
      <w:proofErr w:type="spellStart"/>
      <w:r w:rsidRPr="00391496">
        <w:rPr>
          <w:b/>
          <w:sz w:val="22"/>
          <w:szCs w:val="22"/>
        </w:rPr>
        <w:t>Falony</w:t>
      </w:r>
      <w:proofErr w:type="spellEnd"/>
      <w:r w:rsidRPr="00391496">
        <w:rPr>
          <w:b/>
          <w:sz w:val="22"/>
          <w:szCs w:val="22"/>
        </w:rPr>
        <w:t xml:space="preserve"> G</w:t>
      </w:r>
      <w:r w:rsidRPr="00391496">
        <w:rPr>
          <w:sz w:val="22"/>
          <w:szCs w:val="22"/>
        </w:rPr>
        <w:t xml:space="preserve">, </w:t>
      </w:r>
      <w:r w:rsidRPr="00391496">
        <w:rPr>
          <w:b/>
          <w:sz w:val="22"/>
          <w:szCs w:val="22"/>
        </w:rPr>
        <w:t>Vieira-Silva S</w:t>
      </w:r>
      <w:r w:rsidRPr="00391496">
        <w:rPr>
          <w:sz w:val="22"/>
          <w:szCs w:val="22"/>
        </w:rPr>
        <w:t xml:space="preserve">, </w:t>
      </w:r>
      <w:r w:rsidRPr="00391496">
        <w:rPr>
          <w:b/>
          <w:sz w:val="22"/>
          <w:szCs w:val="22"/>
        </w:rPr>
        <w:t>Wang J</w:t>
      </w:r>
      <w:r w:rsidRPr="00391496">
        <w:rPr>
          <w:sz w:val="22"/>
          <w:szCs w:val="22"/>
        </w:rPr>
        <w:t xml:space="preserve">, </w:t>
      </w:r>
      <w:proofErr w:type="spellStart"/>
      <w:r w:rsidRPr="00391496">
        <w:rPr>
          <w:b/>
          <w:sz w:val="22"/>
          <w:szCs w:val="22"/>
        </w:rPr>
        <w:t>Imhann</w:t>
      </w:r>
      <w:proofErr w:type="spellEnd"/>
      <w:r w:rsidRPr="00391496">
        <w:rPr>
          <w:b/>
          <w:sz w:val="22"/>
          <w:szCs w:val="22"/>
        </w:rPr>
        <w:t xml:space="preserve"> F</w:t>
      </w:r>
      <w:r w:rsidRPr="00391496">
        <w:rPr>
          <w:sz w:val="22"/>
          <w:szCs w:val="22"/>
        </w:rPr>
        <w:t xml:space="preserve">, </w:t>
      </w:r>
      <w:proofErr w:type="spellStart"/>
      <w:r w:rsidRPr="00391496">
        <w:rPr>
          <w:b/>
          <w:sz w:val="22"/>
          <w:szCs w:val="22"/>
        </w:rPr>
        <w:t>Brandsma</w:t>
      </w:r>
      <w:proofErr w:type="spellEnd"/>
      <w:r w:rsidRPr="00391496">
        <w:rPr>
          <w:b/>
          <w:sz w:val="22"/>
          <w:szCs w:val="22"/>
        </w:rPr>
        <w:t xml:space="preserve"> E</w:t>
      </w:r>
      <w:r w:rsidRPr="00391496">
        <w:rPr>
          <w:sz w:val="22"/>
          <w:szCs w:val="22"/>
        </w:rPr>
        <w:t xml:space="preserve">, </w:t>
      </w:r>
      <w:proofErr w:type="spellStart"/>
      <w:r w:rsidRPr="00391496">
        <w:rPr>
          <w:b/>
          <w:sz w:val="22"/>
          <w:szCs w:val="22"/>
        </w:rPr>
        <w:t>Jankipersadsing</w:t>
      </w:r>
      <w:proofErr w:type="spellEnd"/>
      <w:r w:rsidRPr="00391496">
        <w:rPr>
          <w:b/>
          <w:sz w:val="22"/>
          <w:szCs w:val="22"/>
        </w:rPr>
        <w:t xml:space="preserve"> SA</w:t>
      </w:r>
      <w:r w:rsidRPr="00391496">
        <w:rPr>
          <w:sz w:val="22"/>
          <w:szCs w:val="22"/>
        </w:rPr>
        <w:t xml:space="preserve">, </w:t>
      </w:r>
      <w:proofErr w:type="spellStart"/>
      <w:r w:rsidRPr="00391496">
        <w:rPr>
          <w:b/>
          <w:sz w:val="22"/>
          <w:szCs w:val="22"/>
        </w:rPr>
        <w:t>Joossens</w:t>
      </w:r>
      <w:proofErr w:type="spellEnd"/>
      <w:r w:rsidRPr="00391496">
        <w:rPr>
          <w:b/>
          <w:sz w:val="22"/>
          <w:szCs w:val="22"/>
        </w:rPr>
        <w:t xml:space="preserve"> M</w:t>
      </w:r>
      <w:r w:rsidRPr="00391496">
        <w:rPr>
          <w:sz w:val="22"/>
          <w:szCs w:val="22"/>
        </w:rPr>
        <w:t xml:space="preserve">, </w:t>
      </w:r>
      <w:proofErr w:type="spellStart"/>
      <w:r w:rsidRPr="00391496">
        <w:rPr>
          <w:b/>
          <w:sz w:val="22"/>
          <w:szCs w:val="22"/>
        </w:rPr>
        <w:t>Cenit</w:t>
      </w:r>
      <w:proofErr w:type="spellEnd"/>
      <w:r w:rsidRPr="00391496">
        <w:rPr>
          <w:b/>
          <w:sz w:val="22"/>
          <w:szCs w:val="22"/>
        </w:rPr>
        <w:t xml:space="preserve"> MC</w:t>
      </w:r>
      <w:r w:rsidRPr="00391496">
        <w:rPr>
          <w:sz w:val="22"/>
          <w:szCs w:val="22"/>
        </w:rPr>
        <w:t xml:space="preserve">, </w:t>
      </w:r>
      <w:proofErr w:type="spellStart"/>
      <w:r w:rsidRPr="00391496">
        <w:rPr>
          <w:b/>
          <w:sz w:val="22"/>
          <w:szCs w:val="22"/>
        </w:rPr>
        <w:t>Deelen</w:t>
      </w:r>
      <w:proofErr w:type="spellEnd"/>
      <w:r w:rsidRPr="00391496">
        <w:rPr>
          <w:b/>
          <w:sz w:val="22"/>
          <w:szCs w:val="22"/>
        </w:rPr>
        <w:t xml:space="preserve"> P</w:t>
      </w:r>
      <w:r w:rsidRPr="00391496">
        <w:rPr>
          <w:sz w:val="22"/>
          <w:szCs w:val="22"/>
        </w:rPr>
        <w:t xml:space="preserve">, </w:t>
      </w:r>
      <w:proofErr w:type="spellStart"/>
      <w:r w:rsidRPr="00391496">
        <w:rPr>
          <w:b/>
          <w:sz w:val="22"/>
          <w:szCs w:val="22"/>
        </w:rPr>
        <w:t>Swertz</w:t>
      </w:r>
      <w:proofErr w:type="spellEnd"/>
      <w:r w:rsidRPr="00391496">
        <w:rPr>
          <w:b/>
          <w:sz w:val="22"/>
          <w:szCs w:val="22"/>
        </w:rPr>
        <w:t xml:space="preserve"> MA</w:t>
      </w:r>
      <w:r w:rsidRPr="00391496">
        <w:rPr>
          <w:sz w:val="22"/>
          <w:szCs w:val="22"/>
        </w:rPr>
        <w:t xml:space="preserve">, </w:t>
      </w:r>
      <w:proofErr w:type="spellStart"/>
      <w:r w:rsidRPr="00391496">
        <w:rPr>
          <w:b/>
          <w:sz w:val="22"/>
          <w:szCs w:val="22"/>
        </w:rPr>
        <w:t>Weersma</w:t>
      </w:r>
      <w:proofErr w:type="spellEnd"/>
      <w:r w:rsidRPr="00391496">
        <w:rPr>
          <w:b/>
          <w:sz w:val="22"/>
          <w:szCs w:val="22"/>
        </w:rPr>
        <w:t xml:space="preserve"> RK</w:t>
      </w:r>
      <w:r w:rsidRPr="00391496">
        <w:rPr>
          <w:sz w:val="22"/>
          <w:szCs w:val="22"/>
        </w:rPr>
        <w:t xml:space="preserve">, </w:t>
      </w:r>
      <w:proofErr w:type="spellStart"/>
      <w:r w:rsidRPr="00391496">
        <w:rPr>
          <w:b/>
          <w:sz w:val="22"/>
          <w:szCs w:val="22"/>
        </w:rPr>
        <w:t>Feskens</w:t>
      </w:r>
      <w:proofErr w:type="spellEnd"/>
      <w:r w:rsidRPr="00391496">
        <w:rPr>
          <w:b/>
          <w:sz w:val="22"/>
          <w:szCs w:val="22"/>
        </w:rPr>
        <w:t xml:space="preserve"> EJM</w:t>
      </w:r>
      <w:r w:rsidRPr="00391496">
        <w:rPr>
          <w:sz w:val="22"/>
          <w:szCs w:val="22"/>
        </w:rPr>
        <w:t xml:space="preserve">, </w:t>
      </w:r>
      <w:proofErr w:type="spellStart"/>
      <w:r w:rsidRPr="00391496">
        <w:rPr>
          <w:b/>
          <w:sz w:val="22"/>
          <w:szCs w:val="22"/>
        </w:rPr>
        <w:t>Netea</w:t>
      </w:r>
      <w:proofErr w:type="spellEnd"/>
      <w:r w:rsidRPr="00391496">
        <w:rPr>
          <w:b/>
          <w:sz w:val="22"/>
          <w:szCs w:val="22"/>
        </w:rPr>
        <w:t xml:space="preserve"> MG</w:t>
      </w:r>
      <w:r w:rsidRPr="00391496">
        <w:rPr>
          <w:sz w:val="22"/>
          <w:szCs w:val="22"/>
        </w:rPr>
        <w:t xml:space="preserve">, </w:t>
      </w:r>
      <w:proofErr w:type="spellStart"/>
      <w:r w:rsidRPr="00391496">
        <w:rPr>
          <w:b/>
          <w:sz w:val="22"/>
          <w:szCs w:val="22"/>
        </w:rPr>
        <w:t>Gevers</w:t>
      </w:r>
      <w:proofErr w:type="spellEnd"/>
      <w:r w:rsidRPr="00391496">
        <w:rPr>
          <w:b/>
          <w:sz w:val="22"/>
          <w:szCs w:val="22"/>
        </w:rPr>
        <w:t xml:space="preserve"> D</w:t>
      </w:r>
      <w:r w:rsidRPr="00391496">
        <w:rPr>
          <w:sz w:val="22"/>
          <w:szCs w:val="22"/>
        </w:rPr>
        <w:t xml:space="preserve">, </w:t>
      </w:r>
      <w:proofErr w:type="spellStart"/>
      <w:r w:rsidRPr="00391496">
        <w:rPr>
          <w:b/>
          <w:sz w:val="22"/>
          <w:szCs w:val="22"/>
        </w:rPr>
        <w:t>Jonkers</w:t>
      </w:r>
      <w:proofErr w:type="spellEnd"/>
      <w:r w:rsidRPr="00391496">
        <w:rPr>
          <w:b/>
          <w:sz w:val="22"/>
          <w:szCs w:val="22"/>
        </w:rPr>
        <w:t xml:space="preserve"> D</w:t>
      </w:r>
      <w:r w:rsidRPr="00391496">
        <w:rPr>
          <w:sz w:val="22"/>
          <w:szCs w:val="22"/>
        </w:rPr>
        <w:t xml:space="preserve">, </w:t>
      </w:r>
      <w:r w:rsidRPr="00391496">
        <w:rPr>
          <w:b/>
          <w:sz w:val="22"/>
          <w:szCs w:val="22"/>
        </w:rPr>
        <w:t>Franke L</w:t>
      </w:r>
      <w:r w:rsidRPr="00391496">
        <w:rPr>
          <w:sz w:val="22"/>
          <w:szCs w:val="22"/>
        </w:rPr>
        <w:t xml:space="preserve">, </w:t>
      </w:r>
      <w:proofErr w:type="spellStart"/>
      <w:r w:rsidRPr="00391496">
        <w:rPr>
          <w:b/>
          <w:sz w:val="22"/>
          <w:szCs w:val="22"/>
        </w:rPr>
        <w:t>Aulchenko</w:t>
      </w:r>
      <w:proofErr w:type="spellEnd"/>
      <w:r w:rsidRPr="00391496">
        <w:rPr>
          <w:b/>
          <w:sz w:val="22"/>
          <w:szCs w:val="22"/>
        </w:rPr>
        <w:t xml:space="preserve"> YS</w:t>
      </w:r>
      <w:r w:rsidRPr="00391496">
        <w:rPr>
          <w:sz w:val="22"/>
          <w:szCs w:val="22"/>
        </w:rPr>
        <w:t xml:space="preserve">, </w:t>
      </w:r>
      <w:proofErr w:type="spellStart"/>
      <w:r w:rsidRPr="00391496">
        <w:rPr>
          <w:b/>
          <w:sz w:val="22"/>
          <w:szCs w:val="22"/>
        </w:rPr>
        <w:t>Huttenhower</w:t>
      </w:r>
      <w:proofErr w:type="spellEnd"/>
      <w:r w:rsidRPr="00391496">
        <w:rPr>
          <w:b/>
          <w:sz w:val="22"/>
          <w:szCs w:val="22"/>
        </w:rPr>
        <w:t xml:space="preserve"> C</w:t>
      </w:r>
      <w:r w:rsidRPr="00391496">
        <w:rPr>
          <w:sz w:val="22"/>
          <w:szCs w:val="22"/>
        </w:rPr>
        <w:t xml:space="preserve">, </w:t>
      </w:r>
      <w:proofErr w:type="spellStart"/>
      <w:r w:rsidRPr="00391496">
        <w:rPr>
          <w:b/>
          <w:sz w:val="22"/>
          <w:szCs w:val="22"/>
        </w:rPr>
        <w:t>Raes</w:t>
      </w:r>
      <w:proofErr w:type="spellEnd"/>
      <w:r w:rsidRPr="00391496">
        <w:rPr>
          <w:b/>
          <w:sz w:val="22"/>
          <w:szCs w:val="22"/>
        </w:rPr>
        <w:t xml:space="preserve"> J</w:t>
      </w:r>
      <w:r w:rsidRPr="00391496">
        <w:rPr>
          <w:sz w:val="22"/>
          <w:szCs w:val="22"/>
        </w:rPr>
        <w:t xml:space="preserve">, </w:t>
      </w:r>
      <w:proofErr w:type="spellStart"/>
      <w:r w:rsidRPr="00391496">
        <w:rPr>
          <w:b/>
          <w:sz w:val="22"/>
          <w:szCs w:val="22"/>
        </w:rPr>
        <w:t>Hofker</w:t>
      </w:r>
      <w:proofErr w:type="spellEnd"/>
      <w:r w:rsidRPr="00391496">
        <w:rPr>
          <w:b/>
          <w:sz w:val="22"/>
          <w:szCs w:val="22"/>
        </w:rPr>
        <w:t xml:space="preserve"> MH</w:t>
      </w:r>
      <w:r w:rsidRPr="00391496">
        <w:rPr>
          <w:sz w:val="22"/>
          <w:szCs w:val="22"/>
        </w:rPr>
        <w:t xml:space="preserve">, </w:t>
      </w:r>
      <w:r w:rsidRPr="00391496">
        <w:rPr>
          <w:b/>
          <w:sz w:val="22"/>
          <w:szCs w:val="22"/>
        </w:rPr>
        <w:t>Xavier RJ</w:t>
      </w:r>
      <w:r w:rsidRPr="00391496">
        <w:rPr>
          <w:sz w:val="22"/>
          <w:szCs w:val="22"/>
        </w:rPr>
        <w:t xml:space="preserve">, </w:t>
      </w:r>
      <w:proofErr w:type="spellStart"/>
      <w:r w:rsidRPr="00391496">
        <w:rPr>
          <w:b/>
          <w:sz w:val="22"/>
          <w:szCs w:val="22"/>
        </w:rPr>
        <w:t>Wijmenga</w:t>
      </w:r>
      <w:proofErr w:type="spellEnd"/>
      <w:r w:rsidRPr="00391496">
        <w:rPr>
          <w:b/>
          <w:sz w:val="22"/>
          <w:szCs w:val="22"/>
        </w:rPr>
        <w:t xml:space="preserve"> C</w:t>
      </w:r>
      <w:r w:rsidRPr="00391496">
        <w:rPr>
          <w:sz w:val="22"/>
          <w:szCs w:val="22"/>
        </w:rPr>
        <w:t xml:space="preserve">, </w:t>
      </w:r>
      <w:r w:rsidRPr="00391496">
        <w:rPr>
          <w:b/>
          <w:sz w:val="22"/>
          <w:szCs w:val="22"/>
        </w:rPr>
        <w:t>and JF</w:t>
      </w:r>
      <w:r w:rsidRPr="00391496">
        <w:rPr>
          <w:sz w:val="22"/>
          <w:szCs w:val="22"/>
        </w:rPr>
        <w:t xml:space="preserve">. 2016. Population-based metagenomics analysis reveals markers for gut microbiome composition and diversity. Science </w:t>
      </w:r>
      <w:r w:rsidRPr="00391496">
        <w:rPr>
          <w:b/>
          <w:sz w:val="22"/>
          <w:szCs w:val="22"/>
        </w:rPr>
        <w:t>352</w:t>
      </w:r>
      <w:r w:rsidRPr="00391496">
        <w:rPr>
          <w:sz w:val="22"/>
          <w:szCs w:val="22"/>
        </w:rPr>
        <w:t>:565–569. doi:</w:t>
      </w:r>
      <w:hyperlink r:id="rId34">
        <w:r w:rsidRPr="00391496">
          <w:rPr>
            <w:rStyle w:val="Hyperlink"/>
            <w:sz w:val="22"/>
            <w:szCs w:val="22"/>
          </w:rPr>
          <w:t>10.1126/</w:t>
        </w:r>
        <w:proofErr w:type="gramStart"/>
        <w:r w:rsidRPr="00391496">
          <w:rPr>
            <w:rStyle w:val="Hyperlink"/>
            <w:sz w:val="22"/>
            <w:szCs w:val="22"/>
          </w:rPr>
          <w:t>science.aad</w:t>
        </w:r>
        <w:proofErr w:type="gramEnd"/>
        <w:r w:rsidRPr="00391496">
          <w:rPr>
            <w:rStyle w:val="Hyperlink"/>
            <w:sz w:val="22"/>
            <w:szCs w:val="22"/>
          </w:rPr>
          <w:t>3369</w:t>
        </w:r>
      </w:hyperlink>
      <w:r w:rsidRPr="00391496">
        <w:rPr>
          <w:sz w:val="22"/>
          <w:szCs w:val="22"/>
        </w:rPr>
        <w:t>.</w:t>
      </w:r>
    </w:p>
    <w:p w14:paraId="3CE3070A" w14:textId="77777777" w:rsidR="00B71F19" w:rsidRPr="00391496" w:rsidRDefault="002F37E4" w:rsidP="00391496">
      <w:pPr>
        <w:spacing w:line="480" w:lineRule="auto"/>
        <w:rPr>
          <w:sz w:val="22"/>
          <w:szCs w:val="22"/>
        </w:rPr>
      </w:pPr>
      <w:r w:rsidRPr="00391496">
        <w:rPr>
          <w:sz w:val="22"/>
          <w:szCs w:val="22"/>
        </w:rPr>
        <w:lastRenderedPageBreak/>
        <w:t xml:space="preserve">24. </w:t>
      </w:r>
      <w:r w:rsidRPr="00391496">
        <w:rPr>
          <w:b/>
          <w:sz w:val="22"/>
          <w:szCs w:val="22"/>
        </w:rPr>
        <w:t>Goodrich JK</w:t>
      </w:r>
      <w:r w:rsidRPr="00391496">
        <w:rPr>
          <w:sz w:val="22"/>
          <w:szCs w:val="22"/>
        </w:rPr>
        <w:t xml:space="preserve">, </w:t>
      </w:r>
      <w:r w:rsidRPr="00391496">
        <w:rPr>
          <w:b/>
          <w:sz w:val="22"/>
          <w:szCs w:val="22"/>
        </w:rPr>
        <w:t>Davenport ER</w:t>
      </w:r>
      <w:r w:rsidRPr="00391496">
        <w:rPr>
          <w:sz w:val="22"/>
          <w:szCs w:val="22"/>
        </w:rPr>
        <w:t xml:space="preserve">, </w:t>
      </w:r>
      <w:r w:rsidRPr="00391496">
        <w:rPr>
          <w:b/>
          <w:sz w:val="22"/>
          <w:szCs w:val="22"/>
        </w:rPr>
        <w:t>Beaumont M</w:t>
      </w:r>
      <w:r w:rsidRPr="00391496">
        <w:rPr>
          <w:sz w:val="22"/>
          <w:szCs w:val="22"/>
        </w:rPr>
        <w:t xml:space="preserve">, </w:t>
      </w:r>
      <w:r w:rsidRPr="00391496">
        <w:rPr>
          <w:b/>
          <w:sz w:val="22"/>
          <w:szCs w:val="22"/>
        </w:rPr>
        <w:t>Jackson MA</w:t>
      </w:r>
      <w:r w:rsidRPr="00391496">
        <w:rPr>
          <w:sz w:val="22"/>
          <w:szCs w:val="22"/>
        </w:rPr>
        <w:t xml:space="preserve">, </w:t>
      </w:r>
      <w:r w:rsidRPr="00391496">
        <w:rPr>
          <w:b/>
          <w:sz w:val="22"/>
          <w:szCs w:val="22"/>
        </w:rPr>
        <w:t>Knight R</w:t>
      </w:r>
      <w:r w:rsidRPr="00391496">
        <w:rPr>
          <w:sz w:val="22"/>
          <w:szCs w:val="22"/>
        </w:rPr>
        <w:t xml:space="preserve">, </w:t>
      </w:r>
      <w:r w:rsidRPr="00391496">
        <w:rPr>
          <w:b/>
          <w:sz w:val="22"/>
          <w:szCs w:val="22"/>
        </w:rPr>
        <w:t>Ober C</w:t>
      </w:r>
      <w:r w:rsidRPr="00391496">
        <w:rPr>
          <w:sz w:val="22"/>
          <w:szCs w:val="22"/>
        </w:rPr>
        <w:t xml:space="preserve">, </w:t>
      </w:r>
      <w:r w:rsidRPr="00391496">
        <w:rPr>
          <w:b/>
          <w:sz w:val="22"/>
          <w:szCs w:val="22"/>
        </w:rPr>
        <w:t>Spector TD</w:t>
      </w:r>
      <w:r w:rsidRPr="00391496">
        <w:rPr>
          <w:sz w:val="22"/>
          <w:szCs w:val="22"/>
        </w:rPr>
        <w:t xml:space="preserve">, </w:t>
      </w:r>
      <w:r w:rsidRPr="00391496">
        <w:rPr>
          <w:b/>
          <w:sz w:val="22"/>
          <w:szCs w:val="22"/>
        </w:rPr>
        <w:t>Bell JT</w:t>
      </w:r>
      <w:r w:rsidRPr="00391496">
        <w:rPr>
          <w:sz w:val="22"/>
          <w:szCs w:val="22"/>
        </w:rPr>
        <w:t xml:space="preserve">, </w:t>
      </w:r>
      <w:r w:rsidRPr="00391496">
        <w:rPr>
          <w:b/>
          <w:sz w:val="22"/>
          <w:szCs w:val="22"/>
        </w:rPr>
        <w:t>Clark AG</w:t>
      </w:r>
      <w:r w:rsidRPr="00391496">
        <w:rPr>
          <w:sz w:val="22"/>
          <w:szCs w:val="22"/>
        </w:rPr>
        <w:t xml:space="preserve">, </w:t>
      </w:r>
      <w:r w:rsidRPr="00391496">
        <w:rPr>
          <w:b/>
          <w:sz w:val="22"/>
          <w:szCs w:val="22"/>
        </w:rPr>
        <w:t>Ley RE</w:t>
      </w:r>
      <w:r w:rsidRPr="00391496">
        <w:rPr>
          <w:sz w:val="22"/>
          <w:szCs w:val="22"/>
        </w:rPr>
        <w:t xml:space="preserve">. 2016. Genetic determinants of the gut microbiome in UK twins. Cell Host &amp; Microbe </w:t>
      </w:r>
      <w:r w:rsidRPr="00391496">
        <w:rPr>
          <w:b/>
          <w:sz w:val="22"/>
          <w:szCs w:val="22"/>
        </w:rPr>
        <w:t>19</w:t>
      </w:r>
      <w:r w:rsidRPr="00391496">
        <w:rPr>
          <w:sz w:val="22"/>
          <w:szCs w:val="22"/>
        </w:rPr>
        <w:t>:731–743. doi:</w:t>
      </w:r>
      <w:hyperlink r:id="rId35">
        <w:r w:rsidRPr="00391496">
          <w:rPr>
            <w:rStyle w:val="Hyperlink"/>
            <w:sz w:val="22"/>
            <w:szCs w:val="22"/>
          </w:rPr>
          <w:t>10.1016/j.chom.2016.04.017</w:t>
        </w:r>
      </w:hyperlink>
      <w:r w:rsidRPr="00391496">
        <w:rPr>
          <w:sz w:val="22"/>
          <w:szCs w:val="22"/>
        </w:rPr>
        <w:t>.</w:t>
      </w:r>
    </w:p>
    <w:p w14:paraId="6C91EE96" w14:textId="77777777" w:rsidR="00B71F19" w:rsidRPr="00391496" w:rsidRDefault="002F37E4" w:rsidP="00391496">
      <w:pPr>
        <w:spacing w:line="480" w:lineRule="auto"/>
        <w:rPr>
          <w:sz w:val="22"/>
          <w:szCs w:val="22"/>
        </w:rPr>
      </w:pPr>
      <w:r w:rsidRPr="00391496">
        <w:rPr>
          <w:sz w:val="22"/>
          <w:szCs w:val="22"/>
        </w:rPr>
        <w:t xml:space="preserve">25. </w:t>
      </w:r>
      <w:proofErr w:type="spellStart"/>
      <w:r w:rsidRPr="00391496">
        <w:rPr>
          <w:b/>
          <w:sz w:val="22"/>
          <w:szCs w:val="22"/>
        </w:rPr>
        <w:t>Zupancic</w:t>
      </w:r>
      <w:proofErr w:type="spellEnd"/>
      <w:r w:rsidRPr="00391496">
        <w:rPr>
          <w:b/>
          <w:sz w:val="22"/>
          <w:szCs w:val="22"/>
        </w:rPr>
        <w:t xml:space="preserve"> ML</w:t>
      </w:r>
      <w:r w:rsidRPr="00391496">
        <w:rPr>
          <w:sz w:val="22"/>
          <w:szCs w:val="22"/>
        </w:rPr>
        <w:t xml:space="preserve">, </w:t>
      </w:r>
      <w:proofErr w:type="spellStart"/>
      <w:r w:rsidRPr="00391496">
        <w:rPr>
          <w:b/>
          <w:sz w:val="22"/>
          <w:szCs w:val="22"/>
        </w:rPr>
        <w:t>Cantarel</w:t>
      </w:r>
      <w:proofErr w:type="spellEnd"/>
      <w:r w:rsidRPr="00391496">
        <w:rPr>
          <w:b/>
          <w:sz w:val="22"/>
          <w:szCs w:val="22"/>
        </w:rPr>
        <w:t xml:space="preserve"> BL</w:t>
      </w:r>
      <w:r w:rsidRPr="00391496">
        <w:rPr>
          <w:sz w:val="22"/>
          <w:szCs w:val="22"/>
        </w:rPr>
        <w:t xml:space="preserve">, </w:t>
      </w:r>
      <w:r w:rsidRPr="00391496">
        <w:rPr>
          <w:b/>
          <w:sz w:val="22"/>
          <w:szCs w:val="22"/>
        </w:rPr>
        <w:t>Liu Z</w:t>
      </w:r>
      <w:r w:rsidRPr="00391496">
        <w:rPr>
          <w:sz w:val="22"/>
          <w:szCs w:val="22"/>
        </w:rPr>
        <w:t xml:space="preserve">, </w:t>
      </w:r>
      <w:proofErr w:type="spellStart"/>
      <w:r w:rsidRPr="00391496">
        <w:rPr>
          <w:b/>
          <w:sz w:val="22"/>
          <w:szCs w:val="22"/>
        </w:rPr>
        <w:t>Drabek</w:t>
      </w:r>
      <w:proofErr w:type="spellEnd"/>
      <w:r w:rsidRPr="00391496">
        <w:rPr>
          <w:b/>
          <w:sz w:val="22"/>
          <w:szCs w:val="22"/>
        </w:rPr>
        <w:t xml:space="preserve"> EF</w:t>
      </w:r>
      <w:r w:rsidRPr="00391496">
        <w:rPr>
          <w:sz w:val="22"/>
          <w:szCs w:val="22"/>
        </w:rPr>
        <w:t xml:space="preserve">, </w:t>
      </w:r>
      <w:r w:rsidRPr="00391496">
        <w:rPr>
          <w:b/>
          <w:sz w:val="22"/>
          <w:szCs w:val="22"/>
        </w:rPr>
        <w:t>Ryan KA</w:t>
      </w:r>
      <w:r w:rsidRPr="00391496">
        <w:rPr>
          <w:sz w:val="22"/>
          <w:szCs w:val="22"/>
        </w:rPr>
        <w:t xml:space="preserve">, </w:t>
      </w:r>
      <w:proofErr w:type="spellStart"/>
      <w:r w:rsidRPr="00391496">
        <w:rPr>
          <w:b/>
          <w:sz w:val="22"/>
          <w:szCs w:val="22"/>
        </w:rPr>
        <w:t>Cirimotich</w:t>
      </w:r>
      <w:proofErr w:type="spellEnd"/>
      <w:r w:rsidRPr="00391496">
        <w:rPr>
          <w:b/>
          <w:sz w:val="22"/>
          <w:szCs w:val="22"/>
        </w:rPr>
        <w:t xml:space="preserve"> S</w:t>
      </w:r>
      <w:r w:rsidRPr="00391496">
        <w:rPr>
          <w:sz w:val="22"/>
          <w:szCs w:val="22"/>
        </w:rPr>
        <w:t xml:space="preserve">, </w:t>
      </w:r>
      <w:r w:rsidRPr="00391496">
        <w:rPr>
          <w:b/>
          <w:sz w:val="22"/>
          <w:szCs w:val="22"/>
        </w:rPr>
        <w:t>Jones C</w:t>
      </w:r>
      <w:r w:rsidRPr="00391496">
        <w:rPr>
          <w:sz w:val="22"/>
          <w:szCs w:val="22"/>
        </w:rPr>
        <w:t xml:space="preserve">, </w:t>
      </w:r>
      <w:r w:rsidRPr="00391496">
        <w:rPr>
          <w:b/>
          <w:sz w:val="22"/>
          <w:szCs w:val="22"/>
        </w:rPr>
        <w:t>Knight R</w:t>
      </w:r>
      <w:r w:rsidRPr="00391496">
        <w:rPr>
          <w:sz w:val="22"/>
          <w:szCs w:val="22"/>
        </w:rPr>
        <w:t xml:space="preserve">, </w:t>
      </w:r>
      <w:r w:rsidRPr="00391496">
        <w:rPr>
          <w:b/>
          <w:sz w:val="22"/>
          <w:szCs w:val="22"/>
        </w:rPr>
        <w:t>Walters WA</w:t>
      </w:r>
      <w:r w:rsidRPr="00391496">
        <w:rPr>
          <w:sz w:val="22"/>
          <w:szCs w:val="22"/>
        </w:rPr>
        <w:t xml:space="preserve">, </w:t>
      </w:r>
      <w:r w:rsidRPr="00391496">
        <w:rPr>
          <w:b/>
          <w:sz w:val="22"/>
          <w:szCs w:val="22"/>
        </w:rPr>
        <w:t>Knights D</w:t>
      </w:r>
      <w:r w:rsidRPr="00391496">
        <w:rPr>
          <w:sz w:val="22"/>
          <w:szCs w:val="22"/>
        </w:rPr>
        <w:t xml:space="preserve">, </w:t>
      </w:r>
      <w:proofErr w:type="spellStart"/>
      <w:r w:rsidRPr="00391496">
        <w:rPr>
          <w:b/>
          <w:sz w:val="22"/>
          <w:szCs w:val="22"/>
        </w:rPr>
        <w:t>Mongodin</w:t>
      </w:r>
      <w:proofErr w:type="spellEnd"/>
      <w:r w:rsidRPr="00391496">
        <w:rPr>
          <w:b/>
          <w:sz w:val="22"/>
          <w:szCs w:val="22"/>
        </w:rPr>
        <w:t xml:space="preserve"> EF</w:t>
      </w:r>
      <w:r w:rsidRPr="00391496">
        <w:rPr>
          <w:sz w:val="22"/>
          <w:szCs w:val="22"/>
        </w:rPr>
        <w:t xml:space="preserve">, </w:t>
      </w:r>
      <w:proofErr w:type="spellStart"/>
      <w:r w:rsidRPr="00391496">
        <w:rPr>
          <w:b/>
          <w:sz w:val="22"/>
          <w:szCs w:val="22"/>
        </w:rPr>
        <w:t>Horenstein</w:t>
      </w:r>
      <w:proofErr w:type="spellEnd"/>
      <w:r w:rsidRPr="00391496">
        <w:rPr>
          <w:b/>
          <w:sz w:val="22"/>
          <w:szCs w:val="22"/>
        </w:rPr>
        <w:t xml:space="preserve"> RB</w:t>
      </w:r>
      <w:r w:rsidRPr="00391496">
        <w:rPr>
          <w:sz w:val="22"/>
          <w:szCs w:val="22"/>
        </w:rPr>
        <w:t xml:space="preserve">, </w:t>
      </w:r>
      <w:r w:rsidRPr="00391496">
        <w:rPr>
          <w:b/>
          <w:sz w:val="22"/>
          <w:szCs w:val="22"/>
        </w:rPr>
        <w:t>Mitchell BD</w:t>
      </w:r>
      <w:r w:rsidRPr="00391496">
        <w:rPr>
          <w:sz w:val="22"/>
          <w:szCs w:val="22"/>
        </w:rPr>
        <w:t xml:space="preserve">, </w:t>
      </w:r>
      <w:proofErr w:type="spellStart"/>
      <w:r w:rsidRPr="00391496">
        <w:rPr>
          <w:b/>
          <w:sz w:val="22"/>
          <w:szCs w:val="22"/>
        </w:rPr>
        <w:t>Steinle</w:t>
      </w:r>
      <w:proofErr w:type="spellEnd"/>
      <w:r w:rsidRPr="00391496">
        <w:rPr>
          <w:b/>
          <w:sz w:val="22"/>
          <w:szCs w:val="22"/>
        </w:rPr>
        <w:t xml:space="preserve"> N</w:t>
      </w:r>
      <w:r w:rsidRPr="00391496">
        <w:rPr>
          <w:sz w:val="22"/>
          <w:szCs w:val="22"/>
        </w:rPr>
        <w:t xml:space="preserve">, </w:t>
      </w:r>
      <w:proofErr w:type="spellStart"/>
      <w:r w:rsidRPr="00391496">
        <w:rPr>
          <w:b/>
          <w:sz w:val="22"/>
          <w:szCs w:val="22"/>
        </w:rPr>
        <w:t>Snitker</w:t>
      </w:r>
      <w:proofErr w:type="spellEnd"/>
      <w:r w:rsidRPr="00391496">
        <w:rPr>
          <w:b/>
          <w:sz w:val="22"/>
          <w:szCs w:val="22"/>
        </w:rPr>
        <w:t xml:space="preserve"> S</w:t>
      </w:r>
      <w:r w:rsidRPr="00391496">
        <w:rPr>
          <w:sz w:val="22"/>
          <w:szCs w:val="22"/>
        </w:rPr>
        <w:t xml:space="preserve">, </w:t>
      </w:r>
      <w:proofErr w:type="spellStart"/>
      <w:r w:rsidRPr="00391496">
        <w:rPr>
          <w:b/>
          <w:sz w:val="22"/>
          <w:szCs w:val="22"/>
        </w:rPr>
        <w:t>Shuldiner</w:t>
      </w:r>
      <w:proofErr w:type="spellEnd"/>
      <w:r w:rsidRPr="00391496">
        <w:rPr>
          <w:b/>
          <w:sz w:val="22"/>
          <w:szCs w:val="22"/>
        </w:rPr>
        <w:t xml:space="preserve"> AR</w:t>
      </w:r>
      <w:r w:rsidRPr="00391496">
        <w:rPr>
          <w:sz w:val="22"/>
          <w:szCs w:val="22"/>
        </w:rPr>
        <w:t xml:space="preserve">, </w:t>
      </w:r>
      <w:r w:rsidRPr="00391496">
        <w:rPr>
          <w:b/>
          <w:sz w:val="22"/>
          <w:szCs w:val="22"/>
        </w:rPr>
        <w:t>Fraser CM</w:t>
      </w:r>
      <w:r w:rsidRPr="00391496">
        <w:rPr>
          <w:sz w:val="22"/>
          <w:szCs w:val="22"/>
        </w:rPr>
        <w:t xml:space="preserve">. 2012. Analysis of the gut microbiota in the old order Amish and its relation to the metabolic syndrome. PLOS One </w:t>
      </w:r>
      <w:proofErr w:type="gramStart"/>
      <w:r w:rsidRPr="00391496">
        <w:rPr>
          <w:b/>
          <w:sz w:val="22"/>
          <w:szCs w:val="22"/>
        </w:rPr>
        <w:t>7</w:t>
      </w:r>
      <w:r w:rsidRPr="00391496">
        <w:rPr>
          <w:sz w:val="22"/>
          <w:szCs w:val="22"/>
        </w:rPr>
        <w:t>:e</w:t>
      </w:r>
      <w:proofErr w:type="gramEnd"/>
      <w:r w:rsidRPr="00391496">
        <w:rPr>
          <w:sz w:val="22"/>
          <w:szCs w:val="22"/>
        </w:rPr>
        <w:t>43052. doi:</w:t>
      </w:r>
      <w:hyperlink r:id="rId36">
        <w:r w:rsidRPr="00391496">
          <w:rPr>
            <w:rStyle w:val="Hyperlink"/>
            <w:sz w:val="22"/>
            <w:szCs w:val="22"/>
          </w:rPr>
          <w:t>10.1371/journal.pone.0043052</w:t>
        </w:r>
      </w:hyperlink>
      <w:r w:rsidRPr="00391496">
        <w:rPr>
          <w:sz w:val="22"/>
          <w:szCs w:val="22"/>
        </w:rPr>
        <w:t>.</w:t>
      </w:r>
    </w:p>
    <w:p w14:paraId="357AD62C" w14:textId="77777777" w:rsidR="00B71F19" w:rsidRPr="00391496" w:rsidRDefault="002F37E4" w:rsidP="00391496">
      <w:pPr>
        <w:spacing w:line="480" w:lineRule="auto"/>
        <w:rPr>
          <w:sz w:val="22"/>
          <w:szCs w:val="22"/>
        </w:rPr>
      </w:pPr>
      <w:r w:rsidRPr="00391496">
        <w:rPr>
          <w:sz w:val="22"/>
          <w:szCs w:val="22"/>
        </w:rPr>
        <w:t xml:space="preserve">26. </w:t>
      </w:r>
      <w:r w:rsidRPr="00391496">
        <w:rPr>
          <w:b/>
          <w:sz w:val="22"/>
          <w:szCs w:val="22"/>
        </w:rPr>
        <w:t>Schloss PD</w:t>
      </w:r>
      <w:r w:rsidRPr="00391496">
        <w:rPr>
          <w:sz w:val="22"/>
          <w:szCs w:val="22"/>
        </w:rPr>
        <w:t xml:space="preserve">, </w:t>
      </w:r>
      <w:r w:rsidRPr="00391496">
        <w:rPr>
          <w:b/>
          <w:sz w:val="22"/>
          <w:szCs w:val="22"/>
        </w:rPr>
        <w:t>Westcott SL</w:t>
      </w:r>
      <w:r w:rsidRPr="00391496">
        <w:rPr>
          <w:sz w:val="22"/>
          <w:szCs w:val="22"/>
        </w:rPr>
        <w:t xml:space="preserve">, </w:t>
      </w:r>
      <w:proofErr w:type="spellStart"/>
      <w:r w:rsidRPr="00391496">
        <w:rPr>
          <w:b/>
          <w:sz w:val="22"/>
          <w:szCs w:val="22"/>
        </w:rPr>
        <w:t>Ryabin</w:t>
      </w:r>
      <w:proofErr w:type="spellEnd"/>
      <w:r w:rsidRPr="00391496">
        <w:rPr>
          <w:b/>
          <w:sz w:val="22"/>
          <w:szCs w:val="22"/>
        </w:rPr>
        <w:t xml:space="preserve"> T</w:t>
      </w:r>
      <w:r w:rsidRPr="00391496">
        <w:rPr>
          <w:sz w:val="22"/>
          <w:szCs w:val="22"/>
        </w:rPr>
        <w:t xml:space="preserve">, </w:t>
      </w:r>
      <w:r w:rsidRPr="00391496">
        <w:rPr>
          <w:b/>
          <w:sz w:val="22"/>
          <w:szCs w:val="22"/>
        </w:rPr>
        <w:t>Hall JR</w:t>
      </w:r>
      <w:r w:rsidRPr="00391496">
        <w:rPr>
          <w:sz w:val="22"/>
          <w:szCs w:val="22"/>
        </w:rPr>
        <w:t xml:space="preserve">, </w:t>
      </w:r>
      <w:r w:rsidRPr="00391496">
        <w:rPr>
          <w:b/>
          <w:sz w:val="22"/>
          <w:szCs w:val="22"/>
        </w:rPr>
        <w:t>Hartmann M</w:t>
      </w:r>
      <w:r w:rsidRPr="00391496">
        <w:rPr>
          <w:sz w:val="22"/>
          <w:szCs w:val="22"/>
        </w:rPr>
        <w:t xml:space="preserve">, </w:t>
      </w:r>
      <w:r w:rsidRPr="00391496">
        <w:rPr>
          <w:b/>
          <w:sz w:val="22"/>
          <w:szCs w:val="22"/>
        </w:rPr>
        <w:t>Hollister EB</w:t>
      </w:r>
      <w:r w:rsidRPr="00391496">
        <w:rPr>
          <w:sz w:val="22"/>
          <w:szCs w:val="22"/>
        </w:rPr>
        <w:t xml:space="preserve">, </w:t>
      </w:r>
      <w:proofErr w:type="spellStart"/>
      <w:r w:rsidRPr="00391496">
        <w:rPr>
          <w:b/>
          <w:sz w:val="22"/>
          <w:szCs w:val="22"/>
        </w:rPr>
        <w:t>Lesniewski</w:t>
      </w:r>
      <w:proofErr w:type="spellEnd"/>
      <w:r w:rsidRPr="00391496">
        <w:rPr>
          <w:b/>
          <w:sz w:val="22"/>
          <w:szCs w:val="22"/>
        </w:rPr>
        <w:t xml:space="preserve"> RA</w:t>
      </w:r>
      <w:r w:rsidRPr="00391496">
        <w:rPr>
          <w:sz w:val="22"/>
          <w:szCs w:val="22"/>
        </w:rPr>
        <w:t xml:space="preserve">, </w:t>
      </w:r>
      <w:r w:rsidRPr="00391496">
        <w:rPr>
          <w:b/>
          <w:sz w:val="22"/>
          <w:szCs w:val="22"/>
        </w:rPr>
        <w:t>Oakley BB</w:t>
      </w:r>
      <w:r w:rsidRPr="00391496">
        <w:rPr>
          <w:sz w:val="22"/>
          <w:szCs w:val="22"/>
        </w:rPr>
        <w:t xml:space="preserve">, </w:t>
      </w:r>
      <w:r w:rsidRPr="00391496">
        <w:rPr>
          <w:b/>
          <w:sz w:val="22"/>
          <w:szCs w:val="22"/>
        </w:rPr>
        <w:t>Parks DH</w:t>
      </w:r>
      <w:r w:rsidRPr="00391496">
        <w:rPr>
          <w:sz w:val="22"/>
          <w:szCs w:val="22"/>
        </w:rPr>
        <w:t xml:space="preserve">, </w:t>
      </w:r>
      <w:r w:rsidRPr="00391496">
        <w:rPr>
          <w:b/>
          <w:sz w:val="22"/>
          <w:szCs w:val="22"/>
        </w:rPr>
        <w:t>Robinson CJ</w:t>
      </w:r>
      <w:r w:rsidRPr="00391496">
        <w:rPr>
          <w:sz w:val="22"/>
          <w:szCs w:val="22"/>
        </w:rPr>
        <w:t xml:space="preserve">, </w:t>
      </w:r>
      <w:r w:rsidRPr="00391496">
        <w:rPr>
          <w:b/>
          <w:sz w:val="22"/>
          <w:szCs w:val="22"/>
        </w:rPr>
        <w:t>others</w:t>
      </w:r>
      <w:r w:rsidRPr="00391496">
        <w:rPr>
          <w:sz w:val="22"/>
          <w:szCs w:val="22"/>
        </w:rPr>
        <w:t xml:space="preserve">. 2009. Introducing </w:t>
      </w:r>
      <w:proofErr w:type="spellStart"/>
      <w:r w:rsidRPr="00391496">
        <w:rPr>
          <w:sz w:val="22"/>
          <w:szCs w:val="22"/>
        </w:rPr>
        <w:t>mothur</w:t>
      </w:r>
      <w:proofErr w:type="spellEnd"/>
      <w:r w:rsidRPr="00391496">
        <w:rPr>
          <w:sz w:val="22"/>
          <w:szCs w:val="22"/>
        </w:rPr>
        <w:t xml:space="preserve">: open-source, platform-independent, community-supported software for describing and comparing microbial communities. Applied and environmental microbiology </w:t>
      </w:r>
      <w:r w:rsidRPr="00391496">
        <w:rPr>
          <w:b/>
          <w:sz w:val="22"/>
          <w:szCs w:val="22"/>
        </w:rPr>
        <w:t>75</w:t>
      </w:r>
      <w:r w:rsidRPr="00391496">
        <w:rPr>
          <w:sz w:val="22"/>
          <w:szCs w:val="22"/>
        </w:rPr>
        <w:t>:7537–7541.</w:t>
      </w:r>
    </w:p>
    <w:p w14:paraId="44771C31" w14:textId="77777777" w:rsidR="00B71F19" w:rsidRPr="00391496" w:rsidRDefault="002F37E4" w:rsidP="00391496">
      <w:pPr>
        <w:spacing w:line="480" w:lineRule="auto"/>
        <w:rPr>
          <w:sz w:val="22"/>
          <w:szCs w:val="22"/>
        </w:rPr>
      </w:pPr>
      <w:r w:rsidRPr="00391496">
        <w:rPr>
          <w:sz w:val="22"/>
          <w:szCs w:val="22"/>
        </w:rPr>
        <w:t xml:space="preserve">27. </w:t>
      </w:r>
      <w:r w:rsidRPr="00391496">
        <w:rPr>
          <w:b/>
          <w:sz w:val="22"/>
          <w:szCs w:val="22"/>
        </w:rPr>
        <w:t>Cole JR</w:t>
      </w:r>
      <w:r w:rsidRPr="00391496">
        <w:rPr>
          <w:sz w:val="22"/>
          <w:szCs w:val="22"/>
        </w:rPr>
        <w:t xml:space="preserve">, </w:t>
      </w:r>
      <w:r w:rsidRPr="00391496">
        <w:rPr>
          <w:b/>
          <w:sz w:val="22"/>
          <w:szCs w:val="22"/>
        </w:rPr>
        <w:t>Wang Q</w:t>
      </w:r>
      <w:r w:rsidRPr="00391496">
        <w:rPr>
          <w:sz w:val="22"/>
          <w:szCs w:val="22"/>
        </w:rPr>
        <w:t xml:space="preserve">, </w:t>
      </w:r>
      <w:r w:rsidRPr="00391496">
        <w:rPr>
          <w:b/>
          <w:sz w:val="22"/>
          <w:szCs w:val="22"/>
        </w:rPr>
        <w:t>Fish JA</w:t>
      </w:r>
      <w:r w:rsidRPr="00391496">
        <w:rPr>
          <w:sz w:val="22"/>
          <w:szCs w:val="22"/>
        </w:rPr>
        <w:t xml:space="preserve">, </w:t>
      </w:r>
      <w:r w:rsidRPr="00391496">
        <w:rPr>
          <w:b/>
          <w:sz w:val="22"/>
          <w:szCs w:val="22"/>
        </w:rPr>
        <w:t>Chai B</w:t>
      </w:r>
      <w:r w:rsidRPr="00391496">
        <w:rPr>
          <w:sz w:val="22"/>
          <w:szCs w:val="22"/>
        </w:rPr>
        <w:t xml:space="preserve">, </w:t>
      </w:r>
      <w:proofErr w:type="spellStart"/>
      <w:r w:rsidRPr="00391496">
        <w:rPr>
          <w:b/>
          <w:sz w:val="22"/>
          <w:szCs w:val="22"/>
        </w:rPr>
        <w:t>McGarrell</w:t>
      </w:r>
      <w:proofErr w:type="spellEnd"/>
      <w:r w:rsidRPr="00391496">
        <w:rPr>
          <w:b/>
          <w:sz w:val="22"/>
          <w:szCs w:val="22"/>
        </w:rPr>
        <w:t xml:space="preserve"> DM</w:t>
      </w:r>
      <w:r w:rsidRPr="00391496">
        <w:rPr>
          <w:sz w:val="22"/>
          <w:szCs w:val="22"/>
        </w:rPr>
        <w:t xml:space="preserve">, </w:t>
      </w:r>
      <w:r w:rsidRPr="00391496">
        <w:rPr>
          <w:b/>
          <w:sz w:val="22"/>
          <w:szCs w:val="22"/>
        </w:rPr>
        <w:t>Sun Y</w:t>
      </w:r>
      <w:r w:rsidRPr="00391496">
        <w:rPr>
          <w:sz w:val="22"/>
          <w:szCs w:val="22"/>
        </w:rPr>
        <w:t xml:space="preserve">, </w:t>
      </w:r>
      <w:r w:rsidRPr="00391496">
        <w:rPr>
          <w:b/>
          <w:sz w:val="22"/>
          <w:szCs w:val="22"/>
        </w:rPr>
        <w:t>Brown CT</w:t>
      </w:r>
      <w:r w:rsidRPr="00391496">
        <w:rPr>
          <w:sz w:val="22"/>
          <w:szCs w:val="22"/>
        </w:rPr>
        <w:t xml:space="preserve">, </w:t>
      </w:r>
      <w:r w:rsidRPr="00391496">
        <w:rPr>
          <w:b/>
          <w:sz w:val="22"/>
          <w:szCs w:val="22"/>
        </w:rPr>
        <w:t>Porras-Alfaro A</w:t>
      </w:r>
      <w:r w:rsidRPr="00391496">
        <w:rPr>
          <w:sz w:val="22"/>
          <w:szCs w:val="22"/>
        </w:rPr>
        <w:t xml:space="preserve">, </w:t>
      </w:r>
      <w:proofErr w:type="spellStart"/>
      <w:r w:rsidRPr="00391496">
        <w:rPr>
          <w:b/>
          <w:sz w:val="22"/>
          <w:szCs w:val="22"/>
        </w:rPr>
        <w:t>Kuske</w:t>
      </w:r>
      <w:proofErr w:type="spellEnd"/>
      <w:r w:rsidRPr="00391496">
        <w:rPr>
          <w:b/>
          <w:sz w:val="22"/>
          <w:szCs w:val="22"/>
        </w:rPr>
        <w:t xml:space="preserve"> CR</w:t>
      </w:r>
      <w:r w:rsidRPr="00391496">
        <w:rPr>
          <w:sz w:val="22"/>
          <w:szCs w:val="22"/>
        </w:rPr>
        <w:t xml:space="preserve">, </w:t>
      </w:r>
      <w:proofErr w:type="spellStart"/>
      <w:r w:rsidRPr="00391496">
        <w:rPr>
          <w:b/>
          <w:sz w:val="22"/>
          <w:szCs w:val="22"/>
        </w:rPr>
        <w:t>Tiedje</w:t>
      </w:r>
      <w:proofErr w:type="spellEnd"/>
      <w:r w:rsidRPr="00391496">
        <w:rPr>
          <w:b/>
          <w:sz w:val="22"/>
          <w:szCs w:val="22"/>
        </w:rPr>
        <w:t xml:space="preserve"> JM</w:t>
      </w:r>
      <w:r w:rsidRPr="00391496">
        <w:rPr>
          <w:sz w:val="22"/>
          <w:szCs w:val="22"/>
        </w:rPr>
        <w:t xml:space="preserve">. 2013. Ribosomal database project: Data and tools for high throughput </w:t>
      </w:r>
      <w:proofErr w:type="spellStart"/>
      <w:r w:rsidRPr="00391496">
        <w:rPr>
          <w:sz w:val="22"/>
          <w:szCs w:val="22"/>
        </w:rPr>
        <w:t>rRNA</w:t>
      </w:r>
      <w:proofErr w:type="spellEnd"/>
      <w:r w:rsidRPr="00391496">
        <w:rPr>
          <w:sz w:val="22"/>
          <w:szCs w:val="22"/>
        </w:rPr>
        <w:t xml:space="preserve"> analysis. Nucleic Acids Research </w:t>
      </w:r>
      <w:proofErr w:type="gramStart"/>
      <w:r w:rsidRPr="00391496">
        <w:rPr>
          <w:b/>
          <w:sz w:val="22"/>
          <w:szCs w:val="22"/>
        </w:rPr>
        <w:t>42</w:t>
      </w:r>
      <w:r w:rsidRPr="00391496">
        <w:rPr>
          <w:sz w:val="22"/>
          <w:szCs w:val="22"/>
        </w:rPr>
        <w:t>:D</w:t>
      </w:r>
      <w:proofErr w:type="gramEnd"/>
      <w:r w:rsidRPr="00391496">
        <w:rPr>
          <w:sz w:val="22"/>
          <w:szCs w:val="22"/>
        </w:rPr>
        <w:t>633–D642. doi:</w:t>
      </w:r>
      <w:hyperlink r:id="rId37">
        <w:r w:rsidRPr="00391496">
          <w:rPr>
            <w:rStyle w:val="Hyperlink"/>
            <w:sz w:val="22"/>
            <w:szCs w:val="22"/>
          </w:rPr>
          <w:t>10.1093/nar/gkt1244</w:t>
        </w:r>
      </w:hyperlink>
      <w:r w:rsidRPr="00391496">
        <w:rPr>
          <w:sz w:val="22"/>
          <w:szCs w:val="22"/>
        </w:rPr>
        <w:t>.</w:t>
      </w:r>
    </w:p>
    <w:p w14:paraId="28816536" w14:textId="77777777" w:rsidR="00B71F19" w:rsidRPr="00391496" w:rsidRDefault="002F37E4" w:rsidP="00391496">
      <w:pPr>
        <w:spacing w:line="480" w:lineRule="auto"/>
        <w:rPr>
          <w:sz w:val="22"/>
          <w:szCs w:val="22"/>
        </w:rPr>
      </w:pPr>
      <w:r w:rsidRPr="00391496">
        <w:rPr>
          <w:sz w:val="22"/>
          <w:szCs w:val="22"/>
        </w:rPr>
        <w:t xml:space="preserve">28. </w:t>
      </w:r>
      <w:r w:rsidRPr="00391496">
        <w:rPr>
          <w:b/>
          <w:sz w:val="22"/>
          <w:szCs w:val="22"/>
        </w:rPr>
        <w:t>Yilmaz P</w:t>
      </w:r>
      <w:r w:rsidRPr="00391496">
        <w:rPr>
          <w:sz w:val="22"/>
          <w:szCs w:val="22"/>
        </w:rPr>
        <w:t xml:space="preserve">, </w:t>
      </w:r>
      <w:proofErr w:type="spellStart"/>
      <w:r w:rsidRPr="00391496">
        <w:rPr>
          <w:b/>
          <w:sz w:val="22"/>
          <w:szCs w:val="22"/>
        </w:rPr>
        <w:t>Parfrey</w:t>
      </w:r>
      <w:proofErr w:type="spellEnd"/>
      <w:r w:rsidRPr="00391496">
        <w:rPr>
          <w:b/>
          <w:sz w:val="22"/>
          <w:szCs w:val="22"/>
        </w:rPr>
        <w:t xml:space="preserve"> LW</w:t>
      </w:r>
      <w:r w:rsidRPr="00391496">
        <w:rPr>
          <w:sz w:val="22"/>
          <w:szCs w:val="22"/>
        </w:rPr>
        <w:t xml:space="preserve">, </w:t>
      </w:r>
      <w:proofErr w:type="spellStart"/>
      <w:r w:rsidRPr="00391496">
        <w:rPr>
          <w:b/>
          <w:sz w:val="22"/>
          <w:szCs w:val="22"/>
        </w:rPr>
        <w:t>Yarza</w:t>
      </w:r>
      <w:proofErr w:type="spellEnd"/>
      <w:r w:rsidRPr="00391496">
        <w:rPr>
          <w:b/>
          <w:sz w:val="22"/>
          <w:szCs w:val="22"/>
        </w:rPr>
        <w:t xml:space="preserve"> P</w:t>
      </w:r>
      <w:r w:rsidRPr="00391496">
        <w:rPr>
          <w:sz w:val="22"/>
          <w:szCs w:val="22"/>
        </w:rPr>
        <w:t xml:space="preserve">, </w:t>
      </w:r>
      <w:proofErr w:type="spellStart"/>
      <w:r w:rsidRPr="00391496">
        <w:rPr>
          <w:b/>
          <w:sz w:val="22"/>
          <w:szCs w:val="22"/>
        </w:rPr>
        <w:t>Gerken</w:t>
      </w:r>
      <w:proofErr w:type="spellEnd"/>
      <w:r w:rsidRPr="00391496">
        <w:rPr>
          <w:b/>
          <w:sz w:val="22"/>
          <w:szCs w:val="22"/>
        </w:rPr>
        <w:t xml:space="preserve"> J</w:t>
      </w:r>
      <w:r w:rsidRPr="00391496">
        <w:rPr>
          <w:sz w:val="22"/>
          <w:szCs w:val="22"/>
        </w:rPr>
        <w:t xml:space="preserve">, </w:t>
      </w:r>
      <w:proofErr w:type="spellStart"/>
      <w:r w:rsidRPr="00391496">
        <w:rPr>
          <w:b/>
          <w:sz w:val="22"/>
          <w:szCs w:val="22"/>
        </w:rPr>
        <w:t>Pruesse</w:t>
      </w:r>
      <w:proofErr w:type="spellEnd"/>
      <w:r w:rsidRPr="00391496">
        <w:rPr>
          <w:b/>
          <w:sz w:val="22"/>
          <w:szCs w:val="22"/>
        </w:rPr>
        <w:t xml:space="preserve"> E</w:t>
      </w:r>
      <w:r w:rsidRPr="00391496">
        <w:rPr>
          <w:sz w:val="22"/>
          <w:szCs w:val="22"/>
        </w:rPr>
        <w:t xml:space="preserve">, </w:t>
      </w:r>
      <w:r w:rsidRPr="00391496">
        <w:rPr>
          <w:b/>
          <w:sz w:val="22"/>
          <w:szCs w:val="22"/>
        </w:rPr>
        <w:t>Quast C</w:t>
      </w:r>
      <w:r w:rsidRPr="00391496">
        <w:rPr>
          <w:sz w:val="22"/>
          <w:szCs w:val="22"/>
        </w:rPr>
        <w:t xml:space="preserve">, </w:t>
      </w:r>
      <w:proofErr w:type="spellStart"/>
      <w:r w:rsidRPr="00391496">
        <w:rPr>
          <w:b/>
          <w:sz w:val="22"/>
          <w:szCs w:val="22"/>
        </w:rPr>
        <w:t>Schweer</w:t>
      </w:r>
      <w:proofErr w:type="spellEnd"/>
      <w:r w:rsidRPr="00391496">
        <w:rPr>
          <w:b/>
          <w:sz w:val="22"/>
          <w:szCs w:val="22"/>
        </w:rPr>
        <w:t xml:space="preserve"> T</w:t>
      </w:r>
      <w:r w:rsidRPr="00391496">
        <w:rPr>
          <w:sz w:val="22"/>
          <w:szCs w:val="22"/>
        </w:rPr>
        <w:t xml:space="preserve">, </w:t>
      </w:r>
      <w:proofErr w:type="spellStart"/>
      <w:r w:rsidRPr="00391496">
        <w:rPr>
          <w:b/>
          <w:sz w:val="22"/>
          <w:szCs w:val="22"/>
        </w:rPr>
        <w:t>Peplies</w:t>
      </w:r>
      <w:proofErr w:type="spellEnd"/>
      <w:r w:rsidRPr="00391496">
        <w:rPr>
          <w:b/>
          <w:sz w:val="22"/>
          <w:szCs w:val="22"/>
        </w:rPr>
        <w:t xml:space="preserve"> J</w:t>
      </w:r>
      <w:r w:rsidRPr="00391496">
        <w:rPr>
          <w:sz w:val="22"/>
          <w:szCs w:val="22"/>
        </w:rPr>
        <w:t xml:space="preserve">, </w:t>
      </w:r>
      <w:r w:rsidRPr="00391496">
        <w:rPr>
          <w:b/>
          <w:sz w:val="22"/>
          <w:szCs w:val="22"/>
        </w:rPr>
        <w:t>Ludwig W</w:t>
      </w:r>
      <w:r w:rsidRPr="00391496">
        <w:rPr>
          <w:sz w:val="22"/>
          <w:szCs w:val="22"/>
        </w:rPr>
        <w:t xml:space="preserve">, </w:t>
      </w:r>
      <w:proofErr w:type="spellStart"/>
      <w:r w:rsidRPr="00391496">
        <w:rPr>
          <w:b/>
          <w:sz w:val="22"/>
          <w:szCs w:val="22"/>
        </w:rPr>
        <w:t>Glöckner</w:t>
      </w:r>
      <w:proofErr w:type="spellEnd"/>
      <w:r w:rsidRPr="00391496">
        <w:rPr>
          <w:b/>
          <w:sz w:val="22"/>
          <w:szCs w:val="22"/>
        </w:rPr>
        <w:t xml:space="preserve"> FO</w:t>
      </w:r>
      <w:r w:rsidRPr="00391496">
        <w:rPr>
          <w:sz w:val="22"/>
          <w:szCs w:val="22"/>
        </w:rPr>
        <w:t xml:space="preserve">. 2013. The SILVA and All-species living tree project (LTP) taxonomic frameworks. Nucleic Acids Research </w:t>
      </w:r>
      <w:proofErr w:type="gramStart"/>
      <w:r w:rsidRPr="00391496">
        <w:rPr>
          <w:b/>
          <w:sz w:val="22"/>
          <w:szCs w:val="22"/>
        </w:rPr>
        <w:t>42</w:t>
      </w:r>
      <w:r w:rsidRPr="00391496">
        <w:rPr>
          <w:sz w:val="22"/>
          <w:szCs w:val="22"/>
        </w:rPr>
        <w:t>:D</w:t>
      </w:r>
      <w:proofErr w:type="gramEnd"/>
      <w:r w:rsidRPr="00391496">
        <w:rPr>
          <w:sz w:val="22"/>
          <w:szCs w:val="22"/>
        </w:rPr>
        <w:t>643–D648. doi:</w:t>
      </w:r>
      <w:hyperlink r:id="rId38">
        <w:r w:rsidRPr="00391496">
          <w:rPr>
            <w:rStyle w:val="Hyperlink"/>
            <w:sz w:val="22"/>
            <w:szCs w:val="22"/>
          </w:rPr>
          <w:t>10.1093/nar/gkt1209</w:t>
        </w:r>
      </w:hyperlink>
      <w:r w:rsidRPr="00391496">
        <w:rPr>
          <w:sz w:val="22"/>
          <w:szCs w:val="22"/>
        </w:rPr>
        <w:t>.</w:t>
      </w:r>
    </w:p>
    <w:p w14:paraId="07148131" w14:textId="77777777" w:rsidR="00B71F19" w:rsidRPr="00391496" w:rsidRDefault="002F37E4" w:rsidP="00391496">
      <w:pPr>
        <w:spacing w:line="480" w:lineRule="auto"/>
        <w:rPr>
          <w:sz w:val="22"/>
          <w:szCs w:val="22"/>
        </w:rPr>
      </w:pPr>
      <w:r w:rsidRPr="00391496">
        <w:rPr>
          <w:sz w:val="22"/>
          <w:szCs w:val="22"/>
        </w:rPr>
        <w:t xml:space="preserve">29. </w:t>
      </w:r>
      <w:r w:rsidRPr="00391496">
        <w:rPr>
          <w:b/>
          <w:sz w:val="22"/>
          <w:szCs w:val="22"/>
        </w:rPr>
        <w:t>DeSantis TZ</w:t>
      </w:r>
      <w:r w:rsidRPr="00391496">
        <w:rPr>
          <w:sz w:val="22"/>
          <w:szCs w:val="22"/>
        </w:rPr>
        <w:t xml:space="preserve">, </w:t>
      </w:r>
      <w:proofErr w:type="spellStart"/>
      <w:r w:rsidRPr="00391496">
        <w:rPr>
          <w:b/>
          <w:sz w:val="22"/>
          <w:szCs w:val="22"/>
        </w:rPr>
        <w:t>Hugenholtz</w:t>
      </w:r>
      <w:proofErr w:type="spellEnd"/>
      <w:r w:rsidRPr="00391496">
        <w:rPr>
          <w:b/>
          <w:sz w:val="22"/>
          <w:szCs w:val="22"/>
        </w:rPr>
        <w:t xml:space="preserve"> P</w:t>
      </w:r>
      <w:r w:rsidRPr="00391496">
        <w:rPr>
          <w:sz w:val="22"/>
          <w:szCs w:val="22"/>
        </w:rPr>
        <w:t xml:space="preserve">, </w:t>
      </w:r>
      <w:r w:rsidRPr="00391496">
        <w:rPr>
          <w:b/>
          <w:sz w:val="22"/>
          <w:szCs w:val="22"/>
        </w:rPr>
        <w:t>Larsen N</w:t>
      </w:r>
      <w:r w:rsidRPr="00391496">
        <w:rPr>
          <w:sz w:val="22"/>
          <w:szCs w:val="22"/>
        </w:rPr>
        <w:t xml:space="preserve">, </w:t>
      </w:r>
      <w:r w:rsidRPr="00391496">
        <w:rPr>
          <w:b/>
          <w:sz w:val="22"/>
          <w:szCs w:val="22"/>
        </w:rPr>
        <w:t>Rojas M</w:t>
      </w:r>
      <w:r w:rsidRPr="00391496">
        <w:rPr>
          <w:sz w:val="22"/>
          <w:szCs w:val="22"/>
        </w:rPr>
        <w:t xml:space="preserve">, </w:t>
      </w:r>
      <w:r w:rsidRPr="00391496">
        <w:rPr>
          <w:b/>
          <w:sz w:val="22"/>
          <w:szCs w:val="22"/>
        </w:rPr>
        <w:t>Brodie EL</w:t>
      </w:r>
      <w:r w:rsidRPr="00391496">
        <w:rPr>
          <w:sz w:val="22"/>
          <w:szCs w:val="22"/>
        </w:rPr>
        <w:t xml:space="preserve">, </w:t>
      </w:r>
      <w:r w:rsidRPr="00391496">
        <w:rPr>
          <w:b/>
          <w:sz w:val="22"/>
          <w:szCs w:val="22"/>
        </w:rPr>
        <w:t>Keller K</w:t>
      </w:r>
      <w:r w:rsidRPr="00391496">
        <w:rPr>
          <w:sz w:val="22"/>
          <w:szCs w:val="22"/>
        </w:rPr>
        <w:t xml:space="preserve">, </w:t>
      </w:r>
      <w:r w:rsidRPr="00391496">
        <w:rPr>
          <w:b/>
          <w:sz w:val="22"/>
          <w:szCs w:val="22"/>
        </w:rPr>
        <w:t>Huber T</w:t>
      </w:r>
      <w:r w:rsidRPr="00391496">
        <w:rPr>
          <w:sz w:val="22"/>
          <w:szCs w:val="22"/>
        </w:rPr>
        <w:t xml:space="preserve">, </w:t>
      </w:r>
      <w:proofErr w:type="spellStart"/>
      <w:r w:rsidRPr="00391496">
        <w:rPr>
          <w:b/>
          <w:sz w:val="22"/>
          <w:szCs w:val="22"/>
        </w:rPr>
        <w:t>Dalevi</w:t>
      </w:r>
      <w:proofErr w:type="spellEnd"/>
      <w:r w:rsidRPr="00391496">
        <w:rPr>
          <w:b/>
          <w:sz w:val="22"/>
          <w:szCs w:val="22"/>
        </w:rPr>
        <w:t xml:space="preserve"> D</w:t>
      </w:r>
      <w:r w:rsidRPr="00391496">
        <w:rPr>
          <w:sz w:val="22"/>
          <w:szCs w:val="22"/>
        </w:rPr>
        <w:t xml:space="preserve">, </w:t>
      </w:r>
      <w:r w:rsidRPr="00391496">
        <w:rPr>
          <w:b/>
          <w:sz w:val="22"/>
          <w:szCs w:val="22"/>
        </w:rPr>
        <w:t>Hu P</w:t>
      </w:r>
      <w:r w:rsidRPr="00391496">
        <w:rPr>
          <w:sz w:val="22"/>
          <w:szCs w:val="22"/>
        </w:rPr>
        <w:t xml:space="preserve">, </w:t>
      </w:r>
      <w:r w:rsidRPr="00391496">
        <w:rPr>
          <w:b/>
          <w:sz w:val="22"/>
          <w:szCs w:val="22"/>
        </w:rPr>
        <w:t>Andersen GL</w:t>
      </w:r>
      <w:r w:rsidRPr="00391496">
        <w:rPr>
          <w:sz w:val="22"/>
          <w:szCs w:val="22"/>
        </w:rPr>
        <w:t xml:space="preserve">. 2006. </w:t>
      </w:r>
      <w:proofErr w:type="spellStart"/>
      <w:r w:rsidRPr="00391496">
        <w:rPr>
          <w:sz w:val="22"/>
          <w:szCs w:val="22"/>
        </w:rPr>
        <w:t>Greengenes</w:t>
      </w:r>
      <w:proofErr w:type="spellEnd"/>
      <w:r w:rsidRPr="00391496">
        <w:rPr>
          <w:sz w:val="22"/>
          <w:szCs w:val="22"/>
        </w:rPr>
        <w:t xml:space="preserve">, a chimera-checked 16S </w:t>
      </w:r>
      <w:proofErr w:type="spellStart"/>
      <w:r w:rsidRPr="00391496">
        <w:rPr>
          <w:sz w:val="22"/>
          <w:szCs w:val="22"/>
        </w:rPr>
        <w:t>rRNA</w:t>
      </w:r>
      <w:proofErr w:type="spellEnd"/>
      <w:r w:rsidRPr="00391496">
        <w:rPr>
          <w:sz w:val="22"/>
          <w:szCs w:val="22"/>
        </w:rPr>
        <w:t xml:space="preserve"> gene database and workbench compatible with ARB. Applied and Environmental Microbiology </w:t>
      </w:r>
      <w:r w:rsidRPr="00391496">
        <w:rPr>
          <w:b/>
          <w:sz w:val="22"/>
          <w:szCs w:val="22"/>
        </w:rPr>
        <w:t>72</w:t>
      </w:r>
      <w:r w:rsidRPr="00391496">
        <w:rPr>
          <w:sz w:val="22"/>
          <w:szCs w:val="22"/>
        </w:rPr>
        <w:t>:5069–5072. doi:</w:t>
      </w:r>
      <w:hyperlink r:id="rId39">
        <w:r w:rsidRPr="00391496">
          <w:rPr>
            <w:rStyle w:val="Hyperlink"/>
            <w:sz w:val="22"/>
            <w:szCs w:val="22"/>
          </w:rPr>
          <w:t>10.1128/aem.03006-05</w:t>
        </w:r>
      </w:hyperlink>
      <w:r w:rsidRPr="00391496">
        <w:rPr>
          <w:sz w:val="22"/>
          <w:szCs w:val="22"/>
        </w:rPr>
        <w:t>.</w:t>
      </w:r>
    </w:p>
    <w:p w14:paraId="38ACED99" w14:textId="77777777" w:rsidR="00B71F19" w:rsidRPr="00391496" w:rsidRDefault="002F37E4" w:rsidP="00391496">
      <w:pPr>
        <w:spacing w:line="480" w:lineRule="auto"/>
        <w:rPr>
          <w:sz w:val="22"/>
          <w:szCs w:val="22"/>
        </w:rPr>
      </w:pPr>
      <w:r w:rsidRPr="00391496">
        <w:rPr>
          <w:sz w:val="22"/>
          <w:szCs w:val="22"/>
        </w:rPr>
        <w:t xml:space="preserve">30. </w:t>
      </w:r>
      <w:r w:rsidRPr="00391496">
        <w:rPr>
          <w:b/>
          <w:sz w:val="22"/>
          <w:szCs w:val="22"/>
        </w:rPr>
        <w:t>Gelman A</w:t>
      </w:r>
      <w:r w:rsidRPr="00391496">
        <w:rPr>
          <w:sz w:val="22"/>
          <w:szCs w:val="22"/>
        </w:rPr>
        <w:t xml:space="preserve">, </w:t>
      </w:r>
      <w:proofErr w:type="spellStart"/>
      <w:r w:rsidRPr="00391496">
        <w:rPr>
          <w:b/>
          <w:sz w:val="22"/>
          <w:szCs w:val="22"/>
        </w:rPr>
        <w:t>Loken</w:t>
      </w:r>
      <w:proofErr w:type="spellEnd"/>
      <w:r w:rsidRPr="00391496">
        <w:rPr>
          <w:b/>
          <w:sz w:val="22"/>
          <w:szCs w:val="22"/>
        </w:rPr>
        <w:t xml:space="preserve"> E</w:t>
      </w:r>
      <w:r w:rsidRPr="00391496">
        <w:rPr>
          <w:sz w:val="22"/>
          <w:szCs w:val="22"/>
        </w:rPr>
        <w:t xml:space="preserve">. 2014. The statistical crisis in science. American Scientist </w:t>
      </w:r>
      <w:r w:rsidRPr="00391496">
        <w:rPr>
          <w:b/>
          <w:sz w:val="22"/>
          <w:szCs w:val="22"/>
        </w:rPr>
        <w:t>102</w:t>
      </w:r>
      <w:r w:rsidRPr="00391496">
        <w:rPr>
          <w:sz w:val="22"/>
          <w:szCs w:val="22"/>
        </w:rPr>
        <w:t>:460. doi:</w:t>
      </w:r>
      <w:hyperlink r:id="rId40">
        <w:r w:rsidRPr="00391496">
          <w:rPr>
            <w:rStyle w:val="Hyperlink"/>
            <w:sz w:val="22"/>
            <w:szCs w:val="22"/>
          </w:rPr>
          <w:t>10.1511/2014.111.460</w:t>
        </w:r>
      </w:hyperlink>
      <w:r w:rsidRPr="00391496">
        <w:rPr>
          <w:sz w:val="22"/>
          <w:szCs w:val="22"/>
        </w:rPr>
        <w:t>.</w:t>
      </w:r>
    </w:p>
    <w:p w14:paraId="5D23D448" w14:textId="77777777" w:rsidR="00B71F19" w:rsidRPr="00391496" w:rsidRDefault="002F37E4" w:rsidP="00391496">
      <w:pPr>
        <w:spacing w:line="480" w:lineRule="auto"/>
        <w:rPr>
          <w:sz w:val="22"/>
          <w:szCs w:val="22"/>
        </w:rPr>
      </w:pPr>
      <w:r w:rsidRPr="00391496">
        <w:rPr>
          <w:sz w:val="22"/>
          <w:szCs w:val="22"/>
        </w:rPr>
        <w:lastRenderedPageBreak/>
        <w:t xml:space="preserve">31. </w:t>
      </w:r>
      <w:r w:rsidRPr="00391496">
        <w:rPr>
          <w:b/>
          <w:sz w:val="22"/>
          <w:szCs w:val="22"/>
        </w:rPr>
        <w:t>Head ML</w:t>
      </w:r>
      <w:r w:rsidRPr="00391496">
        <w:rPr>
          <w:sz w:val="22"/>
          <w:szCs w:val="22"/>
        </w:rPr>
        <w:t xml:space="preserve">, </w:t>
      </w:r>
      <w:r w:rsidRPr="00391496">
        <w:rPr>
          <w:b/>
          <w:sz w:val="22"/>
          <w:szCs w:val="22"/>
        </w:rPr>
        <w:t>Holman L</w:t>
      </w:r>
      <w:r w:rsidRPr="00391496">
        <w:rPr>
          <w:sz w:val="22"/>
          <w:szCs w:val="22"/>
        </w:rPr>
        <w:t xml:space="preserve">, </w:t>
      </w:r>
      <w:proofErr w:type="spellStart"/>
      <w:r w:rsidRPr="00391496">
        <w:rPr>
          <w:b/>
          <w:sz w:val="22"/>
          <w:szCs w:val="22"/>
        </w:rPr>
        <w:t>Lanfear</w:t>
      </w:r>
      <w:proofErr w:type="spellEnd"/>
      <w:r w:rsidRPr="00391496">
        <w:rPr>
          <w:b/>
          <w:sz w:val="22"/>
          <w:szCs w:val="22"/>
        </w:rPr>
        <w:t xml:space="preserve"> R</w:t>
      </w:r>
      <w:r w:rsidRPr="00391496">
        <w:rPr>
          <w:sz w:val="22"/>
          <w:szCs w:val="22"/>
        </w:rPr>
        <w:t xml:space="preserve">, </w:t>
      </w:r>
      <w:r w:rsidRPr="00391496">
        <w:rPr>
          <w:b/>
          <w:sz w:val="22"/>
          <w:szCs w:val="22"/>
        </w:rPr>
        <w:t>Kahn AT</w:t>
      </w:r>
      <w:r w:rsidRPr="00391496">
        <w:rPr>
          <w:sz w:val="22"/>
          <w:szCs w:val="22"/>
        </w:rPr>
        <w:t xml:space="preserve">, </w:t>
      </w:r>
      <w:proofErr w:type="spellStart"/>
      <w:r w:rsidRPr="00391496">
        <w:rPr>
          <w:b/>
          <w:sz w:val="22"/>
          <w:szCs w:val="22"/>
        </w:rPr>
        <w:t>Jennions</w:t>
      </w:r>
      <w:proofErr w:type="spellEnd"/>
      <w:r w:rsidRPr="00391496">
        <w:rPr>
          <w:b/>
          <w:sz w:val="22"/>
          <w:szCs w:val="22"/>
        </w:rPr>
        <w:t xml:space="preserve"> MD</w:t>
      </w:r>
      <w:r w:rsidRPr="00391496">
        <w:rPr>
          <w:sz w:val="22"/>
          <w:szCs w:val="22"/>
        </w:rPr>
        <w:t xml:space="preserve">. 2015. The extent and consequences of p-hacking in science. PLOS Biology </w:t>
      </w:r>
      <w:proofErr w:type="gramStart"/>
      <w:r w:rsidRPr="00391496">
        <w:rPr>
          <w:b/>
          <w:sz w:val="22"/>
          <w:szCs w:val="22"/>
        </w:rPr>
        <w:t>13</w:t>
      </w:r>
      <w:r w:rsidRPr="00391496">
        <w:rPr>
          <w:sz w:val="22"/>
          <w:szCs w:val="22"/>
        </w:rPr>
        <w:t>:e</w:t>
      </w:r>
      <w:proofErr w:type="gramEnd"/>
      <w:r w:rsidRPr="00391496">
        <w:rPr>
          <w:sz w:val="22"/>
          <w:szCs w:val="22"/>
        </w:rPr>
        <w:t>1002106. doi:</w:t>
      </w:r>
      <w:hyperlink r:id="rId41">
        <w:r w:rsidRPr="00391496">
          <w:rPr>
            <w:rStyle w:val="Hyperlink"/>
            <w:sz w:val="22"/>
            <w:szCs w:val="22"/>
          </w:rPr>
          <w:t>10.1371/journal.pbio.1002106</w:t>
        </w:r>
      </w:hyperlink>
      <w:r w:rsidRPr="00391496">
        <w:rPr>
          <w:sz w:val="22"/>
          <w:szCs w:val="22"/>
        </w:rPr>
        <w:t>.</w:t>
      </w:r>
    </w:p>
    <w:p w14:paraId="4293B5DB" w14:textId="77777777" w:rsidR="00B71F19" w:rsidRPr="00391496" w:rsidRDefault="002F37E4" w:rsidP="00391496">
      <w:pPr>
        <w:spacing w:line="480" w:lineRule="auto"/>
        <w:rPr>
          <w:sz w:val="22"/>
          <w:szCs w:val="22"/>
        </w:rPr>
      </w:pPr>
      <w:r w:rsidRPr="00391496">
        <w:rPr>
          <w:sz w:val="22"/>
          <w:szCs w:val="22"/>
        </w:rPr>
        <w:t xml:space="preserve">32. </w:t>
      </w:r>
      <w:r w:rsidRPr="00391496">
        <w:rPr>
          <w:b/>
          <w:sz w:val="22"/>
          <w:szCs w:val="22"/>
        </w:rPr>
        <w:t>Errington TM</w:t>
      </w:r>
      <w:r w:rsidRPr="00391496">
        <w:rPr>
          <w:sz w:val="22"/>
          <w:szCs w:val="22"/>
        </w:rPr>
        <w:t xml:space="preserve">, </w:t>
      </w:r>
      <w:proofErr w:type="spellStart"/>
      <w:r w:rsidRPr="00391496">
        <w:rPr>
          <w:b/>
          <w:sz w:val="22"/>
          <w:szCs w:val="22"/>
        </w:rPr>
        <w:t>Iorns</w:t>
      </w:r>
      <w:proofErr w:type="spellEnd"/>
      <w:r w:rsidRPr="00391496">
        <w:rPr>
          <w:b/>
          <w:sz w:val="22"/>
          <w:szCs w:val="22"/>
        </w:rPr>
        <w:t xml:space="preserve"> E</w:t>
      </w:r>
      <w:r w:rsidRPr="00391496">
        <w:rPr>
          <w:sz w:val="22"/>
          <w:szCs w:val="22"/>
        </w:rPr>
        <w:t xml:space="preserve">, </w:t>
      </w:r>
      <w:r w:rsidRPr="00391496">
        <w:rPr>
          <w:b/>
          <w:sz w:val="22"/>
          <w:szCs w:val="22"/>
        </w:rPr>
        <w:t>Gunn W</w:t>
      </w:r>
      <w:r w:rsidRPr="00391496">
        <w:rPr>
          <w:sz w:val="22"/>
          <w:szCs w:val="22"/>
        </w:rPr>
        <w:t xml:space="preserve">, </w:t>
      </w:r>
      <w:r w:rsidRPr="00391496">
        <w:rPr>
          <w:b/>
          <w:sz w:val="22"/>
          <w:szCs w:val="22"/>
        </w:rPr>
        <w:t>Tan FE</w:t>
      </w:r>
      <w:r w:rsidRPr="00391496">
        <w:rPr>
          <w:sz w:val="22"/>
          <w:szCs w:val="22"/>
        </w:rPr>
        <w:t xml:space="preserve">, </w:t>
      </w:r>
      <w:r w:rsidRPr="00391496">
        <w:rPr>
          <w:b/>
          <w:sz w:val="22"/>
          <w:szCs w:val="22"/>
        </w:rPr>
        <w:t>Lomax J</w:t>
      </w:r>
      <w:r w:rsidRPr="00391496">
        <w:rPr>
          <w:sz w:val="22"/>
          <w:szCs w:val="22"/>
        </w:rPr>
        <w:t xml:space="preserve">, </w:t>
      </w:r>
      <w:proofErr w:type="spellStart"/>
      <w:r w:rsidRPr="00391496">
        <w:rPr>
          <w:b/>
          <w:sz w:val="22"/>
          <w:szCs w:val="22"/>
        </w:rPr>
        <w:t>Nosek</w:t>
      </w:r>
      <w:proofErr w:type="spellEnd"/>
      <w:r w:rsidRPr="00391496">
        <w:rPr>
          <w:b/>
          <w:sz w:val="22"/>
          <w:szCs w:val="22"/>
        </w:rPr>
        <w:t xml:space="preserve"> BA</w:t>
      </w:r>
      <w:r w:rsidRPr="00391496">
        <w:rPr>
          <w:sz w:val="22"/>
          <w:szCs w:val="22"/>
        </w:rPr>
        <w:t xml:space="preserve">. 2014. An open investigation of the reproducibility of cancer biology research. </w:t>
      </w:r>
      <w:proofErr w:type="spellStart"/>
      <w:r w:rsidRPr="00391496">
        <w:rPr>
          <w:sz w:val="22"/>
          <w:szCs w:val="22"/>
        </w:rPr>
        <w:t>eLife</w:t>
      </w:r>
      <w:proofErr w:type="spellEnd"/>
      <w:r w:rsidRPr="00391496">
        <w:rPr>
          <w:sz w:val="22"/>
          <w:szCs w:val="22"/>
        </w:rPr>
        <w:t xml:space="preserve"> </w:t>
      </w:r>
      <w:r w:rsidRPr="00391496">
        <w:rPr>
          <w:b/>
          <w:sz w:val="22"/>
          <w:szCs w:val="22"/>
        </w:rPr>
        <w:t>3</w:t>
      </w:r>
      <w:r w:rsidRPr="00391496">
        <w:rPr>
          <w:sz w:val="22"/>
          <w:szCs w:val="22"/>
        </w:rPr>
        <w:t>. doi:</w:t>
      </w:r>
      <w:hyperlink r:id="rId42">
        <w:r w:rsidRPr="00391496">
          <w:rPr>
            <w:rStyle w:val="Hyperlink"/>
            <w:sz w:val="22"/>
            <w:szCs w:val="22"/>
          </w:rPr>
          <w:t>10.7554/elife.04333</w:t>
        </w:r>
      </w:hyperlink>
      <w:r w:rsidRPr="00391496">
        <w:rPr>
          <w:sz w:val="22"/>
          <w:szCs w:val="22"/>
        </w:rPr>
        <w:t>.</w:t>
      </w:r>
    </w:p>
    <w:p w14:paraId="37B47B62" w14:textId="77777777" w:rsidR="00B71F19" w:rsidRPr="00391496" w:rsidRDefault="002F37E4" w:rsidP="00391496">
      <w:pPr>
        <w:spacing w:line="480" w:lineRule="auto"/>
        <w:rPr>
          <w:sz w:val="22"/>
          <w:szCs w:val="22"/>
        </w:rPr>
      </w:pPr>
      <w:r w:rsidRPr="00391496">
        <w:rPr>
          <w:sz w:val="22"/>
          <w:szCs w:val="22"/>
        </w:rPr>
        <w:t xml:space="preserve">33. </w:t>
      </w:r>
      <w:r w:rsidRPr="00391496">
        <w:rPr>
          <w:b/>
          <w:sz w:val="22"/>
          <w:szCs w:val="22"/>
        </w:rPr>
        <w:t>Pain E</w:t>
      </w:r>
      <w:r w:rsidRPr="00391496">
        <w:rPr>
          <w:sz w:val="22"/>
          <w:szCs w:val="22"/>
        </w:rPr>
        <w:t>. 2015. Register your study as a new publication option. Science. doi:</w:t>
      </w:r>
      <w:hyperlink r:id="rId43">
        <w:r w:rsidRPr="00391496">
          <w:rPr>
            <w:rStyle w:val="Hyperlink"/>
            <w:sz w:val="22"/>
            <w:szCs w:val="22"/>
          </w:rPr>
          <w:t>10.1126/science.caredit.a1500282</w:t>
        </w:r>
      </w:hyperlink>
      <w:r w:rsidRPr="00391496">
        <w:rPr>
          <w:sz w:val="22"/>
          <w:szCs w:val="22"/>
        </w:rPr>
        <w:t>.</w:t>
      </w:r>
    </w:p>
    <w:p w14:paraId="21EE3CDD" w14:textId="77777777" w:rsidR="00B71F19" w:rsidRPr="00391496" w:rsidRDefault="002F37E4" w:rsidP="00391496">
      <w:pPr>
        <w:spacing w:line="480" w:lineRule="auto"/>
        <w:rPr>
          <w:sz w:val="22"/>
          <w:szCs w:val="22"/>
        </w:rPr>
      </w:pPr>
      <w:r w:rsidRPr="00391496">
        <w:rPr>
          <w:sz w:val="22"/>
          <w:szCs w:val="22"/>
        </w:rPr>
        <w:t xml:space="preserve">34. </w:t>
      </w:r>
      <w:proofErr w:type="spellStart"/>
      <w:r w:rsidRPr="00391496">
        <w:rPr>
          <w:b/>
          <w:sz w:val="22"/>
          <w:szCs w:val="22"/>
        </w:rPr>
        <w:t>Nosek</w:t>
      </w:r>
      <w:proofErr w:type="spellEnd"/>
      <w:r w:rsidRPr="00391496">
        <w:rPr>
          <w:b/>
          <w:sz w:val="22"/>
          <w:szCs w:val="22"/>
        </w:rPr>
        <w:t xml:space="preserve"> BA</w:t>
      </w:r>
      <w:r w:rsidRPr="00391496">
        <w:rPr>
          <w:sz w:val="22"/>
          <w:szCs w:val="22"/>
        </w:rPr>
        <w:t xml:space="preserve">, </w:t>
      </w:r>
      <w:r w:rsidRPr="00391496">
        <w:rPr>
          <w:b/>
          <w:sz w:val="22"/>
          <w:szCs w:val="22"/>
        </w:rPr>
        <w:t>Ebersole CR</w:t>
      </w:r>
      <w:r w:rsidRPr="00391496">
        <w:rPr>
          <w:sz w:val="22"/>
          <w:szCs w:val="22"/>
        </w:rPr>
        <w:t xml:space="preserve">, </w:t>
      </w:r>
      <w:r w:rsidRPr="00391496">
        <w:rPr>
          <w:b/>
          <w:sz w:val="22"/>
          <w:szCs w:val="22"/>
        </w:rPr>
        <w:t>DeHaven AC</w:t>
      </w:r>
      <w:r w:rsidRPr="00391496">
        <w:rPr>
          <w:sz w:val="22"/>
          <w:szCs w:val="22"/>
        </w:rPr>
        <w:t xml:space="preserve">, </w:t>
      </w:r>
      <w:r w:rsidRPr="00391496">
        <w:rPr>
          <w:b/>
          <w:sz w:val="22"/>
          <w:szCs w:val="22"/>
        </w:rPr>
        <w:t>Mellor DT</w:t>
      </w:r>
      <w:r w:rsidRPr="00391496">
        <w:rPr>
          <w:sz w:val="22"/>
          <w:szCs w:val="22"/>
        </w:rPr>
        <w:t>. 2017. Preprint: The preregistration revolution. OSF Preprints. doi:</w:t>
      </w:r>
      <w:hyperlink r:id="rId44">
        <w:r w:rsidRPr="00391496">
          <w:rPr>
            <w:rStyle w:val="Hyperlink"/>
            <w:sz w:val="22"/>
            <w:szCs w:val="22"/>
          </w:rPr>
          <w:t>10.17605/OSF.IO/2DXU5</w:t>
        </w:r>
      </w:hyperlink>
      <w:r w:rsidRPr="00391496">
        <w:rPr>
          <w:sz w:val="22"/>
          <w:szCs w:val="22"/>
        </w:rPr>
        <w:t>.</w:t>
      </w:r>
    </w:p>
    <w:p w14:paraId="4BA1B118" w14:textId="77777777" w:rsidR="00B71F19" w:rsidRPr="00391496" w:rsidRDefault="002F37E4" w:rsidP="00391496">
      <w:pPr>
        <w:spacing w:line="480" w:lineRule="auto"/>
        <w:rPr>
          <w:sz w:val="22"/>
          <w:szCs w:val="22"/>
        </w:rPr>
      </w:pPr>
      <w:r w:rsidRPr="00391496">
        <w:rPr>
          <w:sz w:val="22"/>
          <w:szCs w:val="22"/>
        </w:rPr>
        <w:t xml:space="preserve">35. </w:t>
      </w:r>
      <w:proofErr w:type="spellStart"/>
      <w:r w:rsidRPr="00391496">
        <w:rPr>
          <w:b/>
          <w:sz w:val="22"/>
          <w:szCs w:val="22"/>
        </w:rPr>
        <w:t>Xie</w:t>
      </w:r>
      <w:proofErr w:type="spellEnd"/>
      <w:r w:rsidRPr="00391496">
        <w:rPr>
          <w:b/>
          <w:sz w:val="22"/>
          <w:szCs w:val="22"/>
        </w:rPr>
        <w:t xml:space="preserve"> Y</w:t>
      </w:r>
      <w:r w:rsidRPr="00391496">
        <w:rPr>
          <w:sz w:val="22"/>
          <w:szCs w:val="22"/>
        </w:rPr>
        <w:t xml:space="preserve">. 2015. Dynamic documents with R and </w:t>
      </w:r>
      <w:proofErr w:type="spellStart"/>
      <w:r w:rsidRPr="00391496">
        <w:rPr>
          <w:sz w:val="22"/>
          <w:szCs w:val="22"/>
        </w:rPr>
        <w:t>knitr</w:t>
      </w:r>
      <w:proofErr w:type="spellEnd"/>
      <w:r w:rsidRPr="00391496">
        <w:rPr>
          <w:sz w:val="22"/>
          <w:szCs w:val="22"/>
        </w:rPr>
        <w:t>, 2nd ed. Chapman; Hall/CRC, Boca Raton, Florida.</w:t>
      </w:r>
    </w:p>
    <w:p w14:paraId="1513B226" w14:textId="77777777" w:rsidR="00B71F19" w:rsidRPr="00391496" w:rsidRDefault="002F37E4" w:rsidP="00391496">
      <w:pPr>
        <w:spacing w:line="480" w:lineRule="auto"/>
        <w:rPr>
          <w:sz w:val="22"/>
          <w:szCs w:val="22"/>
        </w:rPr>
      </w:pPr>
      <w:r w:rsidRPr="00391496">
        <w:rPr>
          <w:sz w:val="22"/>
          <w:szCs w:val="22"/>
        </w:rPr>
        <w:t xml:space="preserve">36. </w:t>
      </w:r>
      <w:proofErr w:type="spellStart"/>
      <w:r w:rsidRPr="00391496">
        <w:rPr>
          <w:b/>
          <w:sz w:val="22"/>
          <w:szCs w:val="22"/>
        </w:rPr>
        <w:t>Kluyver</w:t>
      </w:r>
      <w:proofErr w:type="spellEnd"/>
      <w:r w:rsidRPr="00391496">
        <w:rPr>
          <w:b/>
          <w:sz w:val="22"/>
          <w:szCs w:val="22"/>
        </w:rPr>
        <w:t xml:space="preserve"> T</w:t>
      </w:r>
      <w:r w:rsidRPr="00391496">
        <w:rPr>
          <w:sz w:val="22"/>
          <w:szCs w:val="22"/>
        </w:rPr>
        <w:t xml:space="preserve">, </w:t>
      </w:r>
      <w:r w:rsidRPr="00391496">
        <w:rPr>
          <w:b/>
          <w:sz w:val="22"/>
          <w:szCs w:val="22"/>
        </w:rPr>
        <w:t>Ragan-Kelley B</w:t>
      </w:r>
      <w:r w:rsidRPr="00391496">
        <w:rPr>
          <w:sz w:val="22"/>
          <w:szCs w:val="22"/>
        </w:rPr>
        <w:t xml:space="preserve">, </w:t>
      </w:r>
      <w:r w:rsidRPr="00391496">
        <w:rPr>
          <w:b/>
          <w:sz w:val="22"/>
          <w:szCs w:val="22"/>
        </w:rPr>
        <w:t>Pérez F</w:t>
      </w:r>
      <w:r w:rsidRPr="00391496">
        <w:rPr>
          <w:sz w:val="22"/>
          <w:szCs w:val="22"/>
        </w:rPr>
        <w:t xml:space="preserve">, </w:t>
      </w:r>
      <w:r w:rsidRPr="00391496">
        <w:rPr>
          <w:b/>
          <w:sz w:val="22"/>
          <w:szCs w:val="22"/>
        </w:rPr>
        <w:t>Granger B</w:t>
      </w:r>
      <w:r w:rsidRPr="00391496">
        <w:rPr>
          <w:sz w:val="22"/>
          <w:szCs w:val="22"/>
        </w:rPr>
        <w:t xml:space="preserve">, </w:t>
      </w:r>
      <w:proofErr w:type="spellStart"/>
      <w:r w:rsidRPr="00391496">
        <w:rPr>
          <w:b/>
          <w:sz w:val="22"/>
          <w:szCs w:val="22"/>
        </w:rPr>
        <w:t>Bussonnier</w:t>
      </w:r>
      <w:proofErr w:type="spellEnd"/>
      <w:r w:rsidRPr="00391496">
        <w:rPr>
          <w:b/>
          <w:sz w:val="22"/>
          <w:szCs w:val="22"/>
        </w:rPr>
        <w:t xml:space="preserve"> M</w:t>
      </w:r>
      <w:r w:rsidRPr="00391496">
        <w:rPr>
          <w:sz w:val="22"/>
          <w:szCs w:val="22"/>
        </w:rPr>
        <w:t xml:space="preserve">, </w:t>
      </w:r>
      <w:r w:rsidRPr="00391496">
        <w:rPr>
          <w:b/>
          <w:sz w:val="22"/>
          <w:szCs w:val="22"/>
        </w:rPr>
        <w:t>Frederic J</w:t>
      </w:r>
      <w:r w:rsidRPr="00391496">
        <w:rPr>
          <w:sz w:val="22"/>
          <w:szCs w:val="22"/>
        </w:rPr>
        <w:t xml:space="preserve">, </w:t>
      </w:r>
      <w:r w:rsidRPr="00391496">
        <w:rPr>
          <w:b/>
          <w:sz w:val="22"/>
          <w:szCs w:val="22"/>
        </w:rPr>
        <w:t>Kelley K</w:t>
      </w:r>
      <w:r w:rsidRPr="00391496">
        <w:rPr>
          <w:sz w:val="22"/>
          <w:szCs w:val="22"/>
        </w:rPr>
        <w:t xml:space="preserve">, </w:t>
      </w:r>
      <w:r w:rsidRPr="00391496">
        <w:rPr>
          <w:b/>
          <w:sz w:val="22"/>
          <w:szCs w:val="22"/>
        </w:rPr>
        <w:t>Hamrick J</w:t>
      </w:r>
      <w:r w:rsidRPr="00391496">
        <w:rPr>
          <w:sz w:val="22"/>
          <w:szCs w:val="22"/>
        </w:rPr>
        <w:t xml:space="preserve">, </w:t>
      </w:r>
      <w:r w:rsidRPr="00391496">
        <w:rPr>
          <w:b/>
          <w:sz w:val="22"/>
          <w:szCs w:val="22"/>
        </w:rPr>
        <w:t>Grout J</w:t>
      </w:r>
      <w:r w:rsidRPr="00391496">
        <w:rPr>
          <w:sz w:val="22"/>
          <w:szCs w:val="22"/>
        </w:rPr>
        <w:t xml:space="preserve">, </w:t>
      </w:r>
      <w:proofErr w:type="spellStart"/>
      <w:r w:rsidRPr="00391496">
        <w:rPr>
          <w:b/>
          <w:sz w:val="22"/>
          <w:szCs w:val="22"/>
        </w:rPr>
        <w:t>Corlay</w:t>
      </w:r>
      <w:proofErr w:type="spellEnd"/>
      <w:r w:rsidRPr="00391496">
        <w:rPr>
          <w:b/>
          <w:sz w:val="22"/>
          <w:szCs w:val="22"/>
        </w:rPr>
        <w:t xml:space="preserve"> S</w:t>
      </w:r>
      <w:r w:rsidRPr="00391496">
        <w:rPr>
          <w:sz w:val="22"/>
          <w:szCs w:val="22"/>
        </w:rPr>
        <w:t xml:space="preserve">, </w:t>
      </w:r>
      <w:r w:rsidRPr="00391496">
        <w:rPr>
          <w:b/>
          <w:sz w:val="22"/>
          <w:szCs w:val="22"/>
        </w:rPr>
        <w:t>Ivanov P</w:t>
      </w:r>
      <w:r w:rsidRPr="00391496">
        <w:rPr>
          <w:sz w:val="22"/>
          <w:szCs w:val="22"/>
        </w:rPr>
        <w:t xml:space="preserve">, </w:t>
      </w:r>
      <w:r w:rsidRPr="00391496">
        <w:rPr>
          <w:b/>
          <w:sz w:val="22"/>
          <w:szCs w:val="22"/>
        </w:rPr>
        <w:t>Avila D</w:t>
      </w:r>
      <w:r w:rsidRPr="00391496">
        <w:rPr>
          <w:sz w:val="22"/>
          <w:szCs w:val="22"/>
        </w:rPr>
        <w:t xml:space="preserve">, </w:t>
      </w:r>
      <w:r w:rsidRPr="00391496">
        <w:rPr>
          <w:b/>
          <w:sz w:val="22"/>
          <w:szCs w:val="22"/>
        </w:rPr>
        <w:t>Abdalla S</w:t>
      </w:r>
      <w:r w:rsidRPr="00391496">
        <w:rPr>
          <w:sz w:val="22"/>
          <w:szCs w:val="22"/>
        </w:rPr>
        <w:t xml:space="preserve">, </w:t>
      </w:r>
      <w:r w:rsidRPr="00391496">
        <w:rPr>
          <w:b/>
          <w:sz w:val="22"/>
          <w:szCs w:val="22"/>
        </w:rPr>
        <w:t>Willing C</w:t>
      </w:r>
      <w:r w:rsidRPr="00391496">
        <w:rPr>
          <w:sz w:val="22"/>
          <w:szCs w:val="22"/>
        </w:rPr>
        <w:t xml:space="preserve">. 2016. </w:t>
      </w:r>
      <w:proofErr w:type="spellStart"/>
      <w:r w:rsidRPr="00391496">
        <w:rPr>
          <w:sz w:val="22"/>
          <w:szCs w:val="22"/>
        </w:rPr>
        <w:t>Jupyter</w:t>
      </w:r>
      <w:proofErr w:type="spellEnd"/>
      <w:r w:rsidRPr="00391496">
        <w:rPr>
          <w:sz w:val="22"/>
          <w:szCs w:val="22"/>
        </w:rPr>
        <w:t xml:space="preserve"> notebooks – a publishing format for reproducible computational workflows. IOS Press.</w:t>
      </w:r>
    </w:p>
    <w:p w14:paraId="2FA619C6" w14:textId="77777777" w:rsidR="00B71F19" w:rsidRPr="00391496" w:rsidRDefault="002F37E4" w:rsidP="00391496">
      <w:pPr>
        <w:spacing w:line="480" w:lineRule="auto"/>
        <w:rPr>
          <w:sz w:val="22"/>
          <w:szCs w:val="22"/>
        </w:rPr>
      </w:pPr>
      <w:r w:rsidRPr="00391496">
        <w:rPr>
          <w:sz w:val="22"/>
          <w:szCs w:val="22"/>
        </w:rPr>
        <w:t xml:space="preserve">37. </w:t>
      </w:r>
      <w:r w:rsidRPr="00391496">
        <w:rPr>
          <w:b/>
          <w:sz w:val="22"/>
          <w:szCs w:val="22"/>
        </w:rPr>
        <w:t>Klein M</w:t>
      </w:r>
      <w:r w:rsidRPr="00391496">
        <w:rPr>
          <w:sz w:val="22"/>
          <w:szCs w:val="22"/>
        </w:rPr>
        <w:t xml:space="preserve">, </w:t>
      </w:r>
      <w:proofErr w:type="spellStart"/>
      <w:r w:rsidRPr="00391496">
        <w:rPr>
          <w:b/>
          <w:sz w:val="22"/>
          <w:szCs w:val="22"/>
        </w:rPr>
        <w:t>Sompel</w:t>
      </w:r>
      <w:proofErr w:type="spellEnd"/>
      <w:r w:rsidRPr="00391496">
        <w:rPr>
          <w:b/>
          <w:sz w:val="22"/>
          <w:szCs w:val="22"/>
        </w:rPr>
        <w:t xml:space="preserve"> HV de</w:t>
      </w:r>
      <w:r w:rsidRPr="00391496">
        <w:rPr>
          <w:sz w:val="22"/>
          <w:szCs w:val="22"/>
        </w:rPr>
        <w:t xml:space="preserve">, </w:t>
      </w:r>
      <w:r w:rsidRPr="00391496">
        <w:rPr>
          <w:b/>
          <w:sz w:val="22"/>
          <w:szCs w:val="22"/>
        </w:rPr>
        <w:t>Sanderson R</w:t>
      </w:r>
      <w:r w:rsidRPr="00391496">
        <w:rPr>
          <w:sz w:val="22"/>
          <w:szCs w:val="22"/>
        </w:rPr>
        <w:t xml:space="preserve">, </w:t>
      </w:r>
      <w:r w:rsidRPr="00391496">
        <w:rPr>
          <w:b/>
          <w:sz w:val="22"/>
          <w:szCs w:val="22"/>
        </w:rPr>
        <w:t>Shankar H</w:t>
      </w:r>
      <w:r w:rsidRPr="00391496">
        <w:rPr>
          <w:sz w:val="22"/>
          <w:szCs w:val="22"/>
        </w:rPr>
        <w:t xml:space="preserve">, </w:t>
      </w:r>
      <w:proofErr w:type="spellStart"/>
      <w:r w:rsidRPr="00391496">
        <w:rPr>
          <w:b/>
          <w:sz w:val="22"/>
          <w:szCs w:val="22"/>
        </w:rPr>
        <w:t>Balakireva</w:t>
      </w:r>
      <w:proofErr w:type="spellEnd"/>
      <w:r w:rsidRPr="00391496">
        <w:rPr>
          <w:b/>
          <w:sz w:val="22"/>
          <w:szCs w:val="22"/>
        </w:rPr>
        <w:t xml:space="preserve"> L</w:t>
      </w:r>
      <w:r w:rsidRPr="00391496">
        <w:rPr>
          <w:sz w:val="22"/>
          <w:szCs w:val="22"/>
        </w:rPr>
        <w:t xml:space="preserve">, </w:t>
      </w:r>
      <w:r w:rsidRPr="00391496">
        <w:rPr>
          <w:b/>
          <w:sz w:val="22"/>
          <w:szCs w:val="22"/>
        </w:rPr>
        <w:t>Zhou K</w:t>
      </w:r>
      <w:r w:rsidRPr="00391496">
        <w:rPr>
          <w:sz w:val="22"/>
          <w:szCs w:val="22"/>
        </w:rPr>
        <w:t xml:space="preserve">, </w:t>
      </w:r>
      <w:r w:rsidRPr="00391496">
        <w:rPr>
          <w:b/>
          <w:sz w:val="22"/>
          <w:szCs w:val="22"/>
        </w:rPr>
        <w:t>Tobin R</w:t>
      </w:r>
      <w:r w:rsidRPr="00391496">
        <w:rPr>
          <w:sz w:val="22"/>
          <w:szCs w:val="22"/>
        </w:rPr>
        <w:t xml:space="preserve">. 2014. Scholarly context not found: One in five articles suffers from reference rot. PLOS ONE </w:t>
      </w:r>
      <w:proofErr w:type="gramStart"/>
      <w:r w:rsidRPr="00391496">
        <w:rPr>
          <w:b/>
          <w:sz w:val="22"/>
          <w:szCs w:val="22"/>
        </w:rPr>
        <w:t>9</w:t>
      </w:r>
      <w:r w:rsidRPr="00391496">
        <w:rPr>
          <w:sz w:val="22"/>
          <w:szCs w:val="22"/>
        </w:rPr>
        <w:t>:e</w:t>
      </w:r>
      <w:proofErr w:type="gramEnd"/>
      <w:r w:rsidRPr="00391496">
        <w:rPr>
          <w:sz w:val="22"/>
          <w:szCs w:val="22"/>
        </w:rPr>
        <w:t>115253. doi:</w:t>
      </w:r>
      <w:hyperlink r:id="rId45">
        <w:r w:rsidRPr="00391496">
          <w:rPr>
            <w:rStyle w:val="Hyperlink"/>
            <w:sz w:val="22"/>
            <w:szCs w:val="22"/>
          </w:rPr>
          <w:t>10.1371/journal.pone.0115253</w:t>
        </w:r>
      </w:hyperlink>
      <w:r w:rsidRPr="00391496">
        <w:rPr>
          <w:sz w:val="22"/>
          <w:szCs w:val="22"/>
        </w:rPr>
        <w:t>.</w:t>
      </w:r>
    </w:p>
    <w:p w14:paraId="12377CBA" w14:textId="77777777" w:rsidR="00B71F19" w:rsidRPr="00391496" w:rsidRDefault="002F37E4" w:rsidP="00391496">
      <w:pPr>
        <w:spacing w:line="480" w:lineRule="auto"/>
        <w:rPr>
          <w:sz w:val="22"/>
          <w:szCs w:val="22"/>
        </w:rPr>
      </w:pPr>
      <w:r w:rsidRPr="00391496">
        <w:rPr>
          <w:sz w:val="22"/>
          <w:szCs w:val="22"/>
        </w:rPr>
        <w:t xml:space="preserve">38. </w:t>
      </w:r>
      <w:r w:rsidRPr="00391496">
        <w:rPr>
          <w:b/>
          <w:sz w:val="22"/>
          <w:szCs w:val="22"/>
        </w:rPr>
        <w:t>Kim D</w:t>
      </w:r>
      <w:r w:rsidRPr="00391496">
        <w:rPr>
          <w:sz w:val="22"/>
          <w:szCs w:val="22"/>
        </w:rPr>
        <w:t xml:space="preserve">, </w:t>
      </w:r>
      <w:proofErr w:type="spellStart"/>
      <w:r w:rsidRPr="00391496">
        <w:rPr>
          <w:b/>
          <w:sz w:val="22"/>
          <w:szCs w:val="22"/>
        </w:rPr>
        <w:t>Hofstaedter</w:t>
      </w:r>
      <w:proofErr w:type="spellEnd"/>
      <w:r w:rsidRPr="00391496">
        <w:rPr>
          <w:b/>
          <w:sz w:val="22"/>
          <w:szCs w:val="22"/>
        </w:rPr>
        <w:t xml:space="preserve"> CE</w:t>
      </w:r>
      <w:r w:rsidRPr="00391496">
        <w:rPr>
          <w:sz w:val="22"/>
          <w:szCs w:val="22"/>
        </w:rPr>
        <w:t xml:space="preserve">, </w:t>
      </w:r>
      <w:r w:rsidRPr="00391496">
        <w:rPr>
          <w:b/>
          <w:sz w:val="22"/>
          <w:szCs w:val="22"/>
        </w:rPr>
        <w:t>Zhao C</w:t>
      </w:r>
      <w:r w:rsidRPr="00391496">
        <w:rPr>
          <w:sz w:val="22"/>
          <w:szCs w:val="22"/>
        </w:rPr>
        <w:t xml:space="preserve">, </w:t>
      </w:r>
      <w:r w:rsidRPr="00391496">
        <w:rPr>
          <w:b/>
          <w:sz w:val="22"/>
          <w:szCs w:val="22"/>
        </w:rPr>
        <w:t>Mattei L</w:t>
      </w:r>
      <w:r w:rsidRPr="00391496">
        <w:rPr>
          <w:sz w:val="22"/>
          <w:szCs w:val="22"/>
        </w:rPr>
        <w:t xml:space="preserve">, </w:t>
      </w:r>
      <w:proofErr w:type="spellStart"/>
      <w:r w:rsidRPr="00391496">
        <w:rPr>
          <w:b/>
          <w:sz w:val="22"/>
          <w:szCs w:val="22"/>
        </w:rPr>
        <w:t>Tanes</w:t>
      </w:r>
      <w:proofErr w:type="spellEnd"/>
      <w:r w:rsidRPr="00391496">
        <w:rPr>
          <w:b/>
          <w:sz w:val="22"/>
          <w:szCs w:val="22"/>
        </w:rPr>
        <w:t xml:space="preserve"> C</w:t>
      </w:r>
      <w:r w:rsidRPr="00391496">
        <w:rPr>
          <w:sz w:val="22"/>
          <w:szCs w:val="22"/>
        </w:rPr>
        <w:t xml:space="preserve">, </w:t>
      </w:r>
      <w:r w:rsidRPr="00391496">
        <w:rPr>
          <w:b/>
          <w:sz w:val="22"/>
          <w:szCs w:val="22"/>
        </w:rPr>
        <w:t>Clarke E</w:t>
      </w:r>
      <w:r w:rsidRPr="00391496">
        <w:rPr>
          <w:sz w:val="22"/>
          <w:szCs w:val="22"/>
        </w:rPr>
        <w:t xml:space="preserve">, </w:t>
      </w:r>
      <w:r w:rsidRPr="00391496">
        <w:rPr>
          <w:b/>
          <w:sz w:val="22"/>
          <w:szCs w:val="22"/>
        </w:rPr>
        <w:t>Lauder A</w:t>
      </w:r>
      <w:r w:rsidRPr="00391496">
        <w:rPr>
          <w:sz w:val="22"/>
          <w:szCs w:val="22"/>
        </w:rPr>
        <w:t xml:space="preserve">, </w:t>
      </w:r>
      <w:r w:rsidRPr="00391496">
        <w:rPr>
          <w:b/>
          <w:sz w:val="22"/>
          <w:szCs w:val="22"/>
        </w:rPr>
        <w:t>Sherrill-Mix S</w:t>
      </w:r>
      <w:r w:rsidRPr="00391496">
        <w:rPr>
          <w:sz w:val="22"/>
          <w:szCs w:val="22"/>
        </w:rPr>
        <w:t xml:space="preserve">, </w:t>
      </w:r>
      <w:proofErr w:type="spellStart"/>
      <w:r w:rsidRPr="00391496">
        <w:rPr>
          <w:b/>
          <w:sz w:val="22"/>
          <w:szCs w:val="22"/>
        </w:rPr>
        <w:t>Chehoud</w:t>
      </w:r>
      <w:proofErr w:type="spellEnd"/>
      <w:r w:rsidRPr="00391496">
        <w:rPr>
          <w:b/>
          <w:sz w:val="22"/>
          <w:szCs w:val="22"/>
        </w:rPr>
        <w:t xml:space="preserve"> C</w:t>
      </w:r>
      <w:r w:rsidRPr="00391496">
        <w:rPr>
          <w:sz w:val="22"/>
          <w:szCs w:val="22"/>
        </w:rPr>
        <w:t xml:space="preserve">, </w:t>
      </w:r>
      <w:proofErr w:type="spellStart"/>
      <w:r w:rsidRPr="00391496">
        <w:rPr>
          <w:b/>
          <w:sz w:val="22"/>
          <w:szCs w:val="22"/>
        </w:rPr>
        <w:t>Kelsen</w:t>
      </w:r>
      <w:proofErr w:type="spellEnd"/>
      <w:r w:rsidRPr="00391496">
        <w:rPr>
          <w:b/>
          <w:sz w:val="22"/>
          <w:szCs w:val="22"/>
        </w:rPr>
        <w:t xml:space="preserve"> J</w:t>
      </w:r>
      <w:r w:rsidRPr="00391496">
        <w:rPr>
          <w:sz w:val="22"/>
          <w:szCs w:val="22"/>
        </w:rPr>
        <w:t xml:space="preserve">, </w:t>
      </w:r>
      <w:r w:rsidRPr="00391496">
        <w:rPr>
          <w:b/>
          <w:sz w:val="22"/>
          <w:szCs w:val="22"/>
        </w:rPr>
        <w:t>Conrad M</w:t>
      </w:r>
      <w:r w:rsidRPr="00391496">
        <w:rPr>
          <w:sz w:val="22"/>
          <w:szCs w:val="22"/>
        </w:rPr>
        <w:t xml:space="preserve">, </w:t>
      </w:r>
      <w:proofErr w:type="spellStart"/>
      <w:r w:rsidRPr="00391496">
        <w:rPr>
          <w:b/>
          <w:sz w:val="22"/>
          <w:szCs w:val="22"/>
        </w:rPr>
        <w:t>Collman</w:t>
      </w:r>
      <w:proofErr w:type="spellEnd"/>
      <w:r w:rsidRPr="00391496">
        <w:rPr>
          <w:b/>
          <w:sz w:val="22"/>
          <w:szCs w:val="22"/>
        </w:rPr>
        <w:t xml:space="preserve"> RG</w:t>
      </w:r>
      <w:r w:rsidRPr="00391496">
        <w:rPr>
          <w:sz w:val="22"/>
          <w:szCs w:val="22"/>
        </w:rPr>
        <w:t xml:space="preserve">, </w:t>
      </w:r>
      <w:proofErr w:type="spellStart"/>
      <w:r w:rsidRPr="00391496">
        <w:rPr>
          <w:b/>
          <w:sz w:val="22"/>
          <w:szCs w:val="22"/>
        </w:rPr>
        <w:t>Baldassano</w:t>
      </w:r>
      <w:proofErr w:type="spellEnd"/>
      <w:r w:rsidRPr="00391496">
        <w:rPr>
          <w:b/>
          <w:sz w:val="22"/>
          <w:szCs w:val="22"/>
        </w:rPr>
        <w:t xml:space="preserve"> R</w:t>
      </w:r>
      <w:r w:rsidRPr="00391496">
        <w:rPr>
          <w:sz w:val="22"/>
          <w:szCs w:val="22"/>
        </w:rPr>
        <w:t xml:space="preserve">, </w:t>
      </w:r>
      <w:r w:rsidRPr="00391496">
        <w:rPr>
          <w:b/>
          <w:sz w:val="22"/>
          <w:szCs w:val="22"/>
        </w:rPr>
        <w:t>Bushman FD</w:t>
      </w:r>
      <w:r w:rsidRPr="00391496">
        <w:rPr>
          <w:sz w:val="22"/>
          <w:szCs w:val="22"/>
        </w:rPr>
        <w:t xml:space="preserve">, </w:t>
      </w:r>
      <w:proofErr w:type="spellStart"/>
      <w:r w:rsidRPr="00391496">
        <w:rPr>
          <w:b/>
          <w:sz w:val="22"/>
          <w:szCs w:val="22"/>
        </w:rPr>
        <w:t>Bittinger</w:t>
      </w:r>
      <w:proofErr w:type="spellEnd"/>
      <w:r w:rsidRPr="00391496">
        <w:rPr>
          <w:b/>
          <w:sz w:val="22"/>
          <w:szCs w:val="22"/>
        </w:rPr>
        <w:t xml:space="preserve"> K</w:t>
      </w:r>
      <w:r w:rsidRPr="00391496">
        <w:rPr>
          <w:sz w:val="22"/>
          <w:szCs w:val="22"/>
        </w:rPr>
        <w:t xml:space="preserve">. 2017. Optimizing methods and dodging pitfalls in microbiome research. Microbiome </w:t>
      </w:r>
      <w:r w:rsidRPr="00391496">
        <w:rPr>
          <w:b/>
          <w:sz w:val="22"/>
          <w:szCs w:val="22"/>
        </w:rPr>
        <w:t>5</w:t>
      </w:r>
      <w:r w:rsidRPr="00391496">
        <w:rPr>
          <w:sz w:val="22"/>
          <w:szCs w:val="22"/>
        </w:rPr>
        <w:t>. doi:</w:t>
      </w:r>
      <w:hyperlink r:id="rId46">
        <w:r w:rsidRPr="00391496">
          <w:rPr>
            <w:rStyle w:val="Hyperlink"/>
            <w:sz w:val="22"/>
            <w:szCs w:val="22"/>
          </w:rPr>
          <w:t>10.1186/s40168-017-0267-5</w:t>
        </w:r>
      </w:hyperlink>
      <w:r w:rsidRPr="00391496">
        <w:rPr>
          <w:sz w:val="22"/>
          <w:szCs w:val="22"/>
        </w:rPr>
        <w:t>.</w:t>
      </w:r>
    </w:p>
    <w:p w14:paraId="75B89D18" w14:textId="77777777" w:rsidR="00B71F19" w:rsidRPr="00391496" w:rsidRDefault="002F37E4" w:rsidP="00391496">
      <w:pPr>
        <w:spacing w:line="480" w:lineRule="auto"/>
        <w:rPr>
          <w:sz w:val="22"/>
          <w:szCs w:val="22"/>
        </w:rPr>
      </w:pPr>
      <w:r w:rsidRPr="00391496">
        <w:rPr>
          <w:sz w:val="22"/>
          <w:szCs w:val="22"/>
        </w:rPr>
        <w:lastRenderedPageBreak/>
        <w:t xml:space="preserve">39. </w:t>
      </w:r>
      <w:r w:rsidRPr="00391496">
        <w:rPr>
          <w:b/>
          <w:sz w:val="22"/>
          <w:szCs w:val="22"/>
        </w:rPr>
        <w:t>Ivanov II</w:t>
      </w:r>
      <w:r w:rsidRPr="00391496">
        <w:rPr>
          <w:sz w:val="22"/>
          <w:szCs w:val="22"/>
        </w:rPr>
        <w:t xml:space="preserve">, </w:t>
      </w:r>
      <w:r w:rsidRPr="00391496">
        <w:rPr>
          <w:b/>
          <w:sz w:val="22"/>
          <w:szCs w:val="22"/>
        </w:rPr>
        <w:t xml:space="preserve">Llanos </w:t>
      </w:r>
      <w:proofErr w:type="spellStart"/>
      <w:r w:rsidRPr="00391496">
        <w:rPr>
          <w:b/>
          <w:sz w:val="22"/>
          <w:szCs w:val="22"/>
        </w:rPr>
        <w:t>Frutos</w:t>
      </w:r>
      <w:proofErr w:type="spellEnd"/>
      <w:r w:rsidRPr="00391496">
        <w:rPr>
          <w:b/>
          <w:sz w:val="22"/>
          <w:szCs w:val="22"/>
        </w:rPr>
        <w:t xml:space="preserve"> R de</w:t>
      </w:r>
      <w:r w:rsidRPr="00391496">
        <w:rPr>
          <w:sz w:val="22"/>
          <w:szCs w:val="22"/>
        </w:rPr>
        <w:t xml:space="preserve">, </w:t>
      </w:r>
      <w:r w:rsidRPr="00391496">
        <w:rPr>
          <w:b/>
          <w:sz w:val="22"/>
          <w:szCs w:val="22"/>
        </w:rPr>
        <w:t>Manel N</w:t>
      </w:r>
      <w:r w:rsidRPr="00391496">
        <w:rPr>
          <w:sz w:val="22"/>
          <w:szCs w:val="22"/>
        </w:rPr>
        <w:t xml:space="preserve">, </w:t>
      </w:r>
      <w:r w:rsidRPr="00391496">
        <w:rPr>
          <w:b/>
          <w:sz w:val="22"/>
          <w:szCs w:val="22"/>
        </w:rPr>
        <w:t>Yoshinaga K</w:t>
      </w:r>
      <w:r w:rsidRPr="00391496">
        <w:rPr>
          <w:sz w:val="22"/>
          <w:szCs w:val="22"/>
        </w:rPr>
        <w:t xml:space="preserve">, </w:t>
      </w:r>
      <w:r w:rsidRPr="00391496">
        <w:rPr>
          <w:b/>
          <w:sz w:val="22"/>
          <w:szCs w:val="22"/>
        </w:rPr>
        <w:t>Rifkin DB</w:t>
      </w:r>
      <w:r w:rsidRPr="00391496">
        <w:rPr>
          <w:sz w:val="22"/>
          <w:szCs w:val="22"/>
        </w:rPr>
        <w:t xml:space="preserve">, </w:t>
      </w:r>
      <w:r w:rsidRPr="00391496">
        <w:rPr>
          <w:b/>
          <w:sz w:val="22"/>
          <w:szCs w:val="22"/>
        </w:rPr>
        <w:t>Sartor RB</w:t>
      </w:r>
      <w:r w:rsidRPr="00391496">
        <w:rPr>
          <w:sz w:val="22"/>
          <w:szCs w:val="22"/>
        </w:rPr>
        <w:t xml:space="preserve">, </w:t>
      </w:r>
      <w:r w:rsidRPr="00391496">
        <w:rPr>
          <w:b/>
          <w:sz w:val="22"/>
          <w:szCs w:val="22"/>
        </w:rPr>
        <w:t>Finlay BB</w:t>
      </w:r>
      <w:r w:rsidRPr="00391496">
        <w:rPr>
          <w:sz w:val="22"/>
          <w:szCs w:val="22"/>
        </w:rPr>
        <w:t xml:space="preserve">, </w:t>
      </w:r>
      <w:r w:rsidRPr="00391496">
        <w:rPr>
          <w:b/>
          <w:sz w:val="22"/>
          <w:szCs w:val="22"/>
        </w:rPr>
        <w:t>Littman DR</w:t>
      </w:r>
      <w:r w:rsidRPr="00391496">
        <w:rPr>
          <w:sz w:val="22"/>
          <w:szCs w:val="22"/>
        </w:rPr>
        <w:t xml:space="preserve">. 2008. Specific microbiota direct the differentiation of IL-17-producing t-helper cells in the mucosa of the small intestine. Cell Host &amp; Microbe </w:t>
      </w:r>
      <w:r w:rsidRPr="00391496">
        <w:rPr>
          <w:b/>
          <w:sz w:val="22"/>
          <w:szCs w:val="22"/>
        </w:rPr>
        <w:t>4</w:t>
      </w:r>
      <w:r w:rsidRPr="00391496">
        <w:rPr>
          <w:sz w:val="22"/>
          <w:szCs w:val="22"/>
        </w:rPr>
        <w:t>:337–349. doi:</w:t>
      </w:r>
      <w:hyperlink r:id="rId47">
        <w:r w:rsidRPr="00391496">
          <w:rPr>
            <w:rStyle w:val="Hyperlink"/>
            <w:sz w:val="22"/>
            <w:szCs w:val="22"/>
          </w:rPr>
          <w:t>10.1016/j.chom.2008.09.009</w:t>
        </w:r>
      </w:hyperlink>
      <w:r w:rsidRPr="00391496">
        <w:rPr>
          <w:sz w:val="22"/>
          <w:szCs w:val="22"/>
        </w:rPr>
        <w:t>.</w:t>
      </w:r>
    </w:p>
    <w:p w14:paraId="466FA465" w14:textId="77777777" w:rsidR="00B71F19" w:rsidRPr="00391496" w:rsidRDefault="002F37E4" w:rsidP="00391496">
      <w:pPr>
        <w:spacing w:line="480" w:lineRule="auto"/>
        <w:rPr>
          <w:sz w:val="22"/>
          <w:szCs w:val="22"/>
        </w:rPr>
      </w:pPr>
      <w:r w:rsidRPr="00391496">
        <w:rPr>
          <w:sz w:val="22"/>
          <w:szCs w:val="22"/>
        </w:rPr>
        <w:t xml:space="preserve">40. </w:t>
      </w:r>
      <w:r w:rsidRPr="00391496">
        <w:rPr>
          <w:b/>
          <w:sz w:val="22"/>
          <w:szCs w:val="22"/>
        </w:rPr>
        <w:t>Ivanov II</w:t>
      </w:r>
      <w:r w:rsidRPr="00391496">
        <w:rPr>
          <w:sz w:val="22"/>
          <w:szCs w:val="22"/>
        </w:rPr>
        <w:t xml:space="preserve">, </w:t>
      </w:r>
      <w:proofErr w:type="spellStart"/>
      <w:r w:rsidRPr="00391496">
        <w:rPr>
          <w:b/>
          <w:sz w:val="22"/>
          <w:szCs w:val="22"/>
        </w:rPr>
        <w:t>Atarashi</w:t>
      </w:r>
      <w:proofErr w:type="spellEnd"/>
      <w:r w:rsidRPr="00391496">
        <w:rPr>
          <w:b/>
          <w:sz w:val="22"/>
          <w:szCs w:val="22"/>
        </w:rPr>
        <w:t xml:space="preserve"> K</w:t>
      </w:r>
      <w:r w:rsidRPr="00391496">
        <w:rPr>
          <w:sz w:val="22"/>
          <w:szCs w:val="22"/>
        </w:rPr>
        <w:t xml:space="preserve">, </w:t>
      </w:r>
      <w:r w:rsidRPr="00391496">
        <w:rPr>
          <w:b/>
          <w:sz w:val="22"/>
          <w:szCs w:val="22"/>
        </w:rPr>
        <w:t>Manel N</w:t>
      </w:r>
      <w:r w:rsidRPr="00391496">
        <w:rPr>
          <w:sz w:val="22"/>
          <w:szCs w:val="22"/>
        </w:rPr>
        <w:t xml:space="preserve">, </w:t>
      </w:r>
      <w:r w:rsidRPr="00391496">
        <w:rPr>
          <w:b/>
          <w:sz w:val="22"/>
          <w:szCs w:val="22"/>
        </w:rPr>
        <w:t>Brodie EL</w:t>
      </w:r>
      <w:r w:rsidRPr="00391496">
        <w:rPr>
          <w:sz w:val="22"/>
          <w:szCs w:val="22"/>
        </w:rPr>
        <w:t xml:space="preserve">, </w:t>
      </w:r>
      <w:proofErr w:type="spellStart"/>
      <w:r w:rsidRPr="00391496">
        <w:rPr>
          <w:b/>
          <w:sz w:val="22"/>
          <w:szCs w:val="22"/>
        </w:rPr>
        <w:t>Shima</w:t>
      </w:r>
      <w:proofErr w:type="spellEnd"/>
      <w:r w:rsidRPr="00391496">
        <w:rPr>
          <w:b/>
          <w:sz w:val="22"/>
          <w:szCs w:val="22"/>
        </w:rPr>
        <w:t xml:space="preserve"> T</w:t>
      </w:r>
      <w:r w:rsidRPr="00391496">
        <w:rPr>
          <w:sz w:val="22"/>
          <w:szCs w:val="22"/>
        </w:rPr>
        <w:t xml:space="preserve">, </w:t>
      </w:r>
      <w:proofErr w:type="spellStart"/>
      <w:r w:rsidRPr="00391496">
        <w:rPr>
          <w:b/>
          <w:sz w:val="22"/>
          <w:szCs w:val="22"/>
        </w:rPr>
        <w:t>Karaoz</w:t>
      </w:r>
      <w:proofErr w:type="spellEnd"/>
      <w:r w:rsidRPr="00391496">
        <w:rPr>
          <w:b/>
          <w:sz w:val="22"/>
          <w:szCs w:val="22"/>
        </w:rPr>
        <w:t xml:space="preserve"> U</w:t>
      </w:r>
      <w:r w:rsidRPr="00391496">
        <w:rPr>
          <w:sz w:val="22"/>
          <w:szCs w:val="22"/>
        </w:rPr>
        <w:t xml:space="preserve">, </w:t>
      </w:r>
      <w:r w:rsidRPr="00391496">
        <w:rPr>
          <w:b/>
          <w:sz w:val="22"/>
          <w:szCs w:val="22"/>
        </w:rPr>
        <w:t>Wei D</w:t>
      </w:r>
      <w:r w:rsidRPr="00391496">
        <w:rPr>
          <w:sz w:val="22"/>
          <w:szCs w:val="22"/>
        </w:rPr>
        <w:t xml:space="preserve">, </w:t>
      </w:r>
      <w:r w:rsidRPr="00391496">
        <w:rPr>
          <w:b/>
          <w:sz w:val="22"/>
          <w:szCs w:val="22"/>
        </w:rPr>
        <w:t>Goldfarb KC</w:t>
      </w:r>
      <w:r w:rsidRPr="00391496">
        <w:rPr>
          <w:sz w:val="22"/>
          <w:szCs w:val="22"/>
        </w:rPr>
        <w:t xml:space="preserve">, </w:t>
      </w:r>
      <w:r w:rsidRPr="00391496">
        <w:rPr>
          <w:b/>
          <w:sz w:val="22"/>
          <w:szCs w:val="22"/>
        </w:rPr>
        <w:t>Santee CA</w:t>
      </w:r>
      <w:r w:rsidRPr="00391496">
        <w:rPr>
          <w:sz w:val="22"/>
          <w:szCs w:val="22"/>
        </w:rPr>
        <w:t xml:space="preserve">, </w:t>
      </w:r>
      <w:r w:rsidRPr="00391496">
        <w:rPr>
          <w:b/>
          <w:sz w:val="22"/>
          <w:szCs w:val="22"/>
        </w:rPr>
        <w:t>Lynch SV</w:t>
      </w:r>
      <w:r w:rsidRPr="00391496">
        <w:rPr>
          <w:sz w:val="22"/>
          <w:szCs w:val="22"/>
        </w:rPr>
        <w:t xml:space="preserve">, </w:t>
      </w:r>
      <w:proofErr w:type="spellStart"/>
      <w:r w:rsidRPr="00391496">
        <w:rPr>
          <w:b/>
          <w:sz w:val="22"/>
          <w:szCs w:val="22"/>
        </w:rPr>
        <w:t>Tanoue</w:t>
      </w:r>
      <w:proofErr w:type="spellEnd"/>
      <w:r w:rsidRPr="00391496">
        <w:rPr>
          <w:b/>
          <w:sz w:val="22"/>
          <w:szCs w:val="22"/>
        </w:rPr>
        <w:t xml:space="preserve"> T</w:t>
      </w:r>
      <w:r w:rsidRPr="00391496">
        <w:rPr>
          <w:sz w:val="22"/>
          <w:szCs w:val="22"/>
        </w:rPr>
        <w:t xml:space="preserve">, </w:t>
      </w:r>
      <w:proofErr w:type="spellStart"/>
      <w:r w:rsidRPr="00391496">
        <w:rPr>
          <w:b/>
          <w:sz w:val="22"/>
          <w:szCs w:val="22"/>
        </w:rPr>
        <w:t>Imaoka</w:t>
      </w:r>
      <w:proofErr w:type="spellEnd"/>
      <w:r w:rsidRPr="00391496">
        <w:rPr>
          <w:b/>
          <w:sz w:val="22"/>
          <w:szCs w:val="22"/>
        </w:rPr>
        <w:t xml:space="preserve"> A</w:t>
      </w:r>
      <w:r w:rsidRPr="00391496">
        <w:rPr>
          <w:sz w:val="22"/>
          <w:szCs w:val="22"/>
        </w:rPr>
        <w:t xml:space="preserve">, </w:t>
      </w:r>
      <w:r w:rsidRPr="00391496">
        <w:rPr>
          <w:b/>
          <w:sz w:val="22"/>
          <w:szCs w:val="22"/>
        </w:rPr>
        <w:t>Itoh K</w:t>
      </w:r>
      <w:r w:rsidRPr="00391496">
        <w:rPr>
          <w:sz w:val="22"/>
          <w:szCs w:val="22"/>
        </w:rPr>
        <w:t xml:space="preserve">, </w:t>
      </w:r>
      <w:r w:rsidRPr="00391496">
        <w:rPr>
          <w:b/>
          <w:sz w:val="22"/>
          <w:szCs w:val="22"/>
        </w:rPr>
        <w:t>Takeda K</w:t>
      </w:r>
      <w:r w:rsidRPr="00391496">
        <w:rPr>
          <w:sz w:val="22"/>
          <w:szCs w:val="22"/>
        </w:rPr>
        <w:t xml:space="preserve">, </w:t>
      </w:r>
      <w:proofErr w:type="spellStart"/>
      <w:r w:rsidRPr="00391496">
        <w:rPr>
          <w:b/>
          <w:sz w:val="22"/>
          <w:szCs w:val="22"/>
        </w:rPr>
        <w:t>Umesaki</w:t>
      </w:r>
      <w:proofErr w:type="spellEnd"/>
      <w:r w:rsidRPr="00391496">
        <w:rPr>
          <w:b/>
          <w:sz w:val="22"/>
          <w:szCs w:val="22"/>
        </w:rPr>
        <w:t xml:space="preserve"> Y</w:t>
      </w:r>
      <w:r w:rsidRPr="00391496">
        <w:rPr>
          <w:sz w:val="22"/>
          <w:szCs w:val="22"/>
        </w:rPr>
        <w:t xml:space="preserve">, </w:t>
      </w:r>
      <w:r w:rsidRPr="00391496">
        <w:rPr>
          <w:b/>
          <w:sz w:val="22"/>
          <w:szCs w:val="22"/>
        </w:rPr>
        <w:t>Honda K</w:t>
      </w:r>
      <w:r w:rsidRPr="00391496">
        <w:rPr>
          <w:sz w:val="22"/>
          <w:szCs w:val="22"/>
        </w:rPr>
        <w:t xml:space="preserve">, </w:t>
      </w:r>
      <w:r w:rsidRPr="00391496">
        <w:rPr>
          <w:b/>
          <w:sz w:val="22"/>
          <w:szCs w:val="22"/>
        </w:rPr>
        <w:t>Littman DR</w:t>
      </w:r>
      <w:r w:rsidRPr="00391496">
        <w:rPr>
          <w:sz w:val="22"/>
          <w:szCs w:val="22"/>
        </w:rPr>
        <w:t xml:space="preserve">. 2009. Induction of intestinal th17 cells by segmented filamentous bacteria. Cell </w:t>
      </w:r>
      <w:r w:rsidRPr="00391496">
        <w:rPr>
          <w:b/>
          <w:sz w:val="22"/>
          <w:szCs w:val="22"/>
        </w:rPr>
        <w:t>139</w:t>
      </w:r>
      <w:r w:rsidRPr="00391496">
        <w:rPr>
          <w:sz w:val="22"/>
          <w:szCs w:val="22"/>
        </w:rPr>
        <w:t>:485–498. doi:</w:t>
      </w:r>
      <w:hyperlink r:id="rId48">
        <w:r w:rsidRPr="00391496">
          <w:rPr>
            <w:rStyle w:val="Hyperlink"/>
            <w:sz w:val="22"/>
            <w:szCs w:val="22"/>
          </w:rPr>
          <w:t>10.1016/j.cell.2009.09.033</w:t>
        </w:r>
      </w:hyperlink>
      <w:r w:rsidRPr="00391496">
        <w:rPr>
          <w:sz w:val="22"/>
          <w:szCs w:val="22"/>
        </w:rPr>
        <w:t>.</w:t>
      </w:r>
    </w:p>
    <w:p w14:paraId="44028823" w14:textId="77777777" w:rsidR="00B71F19" w:rsidRPr="00391496" w:rsidRDefault="002F37E4" w:rsidP="00391496">
      <w:pPr>
        <w:spacing w:line="480" w:lineRule="auto"/>
        <w:rPr>
          <w:sz w:val="22"/>
          <w:szCs w:val="22"/>
        </w:rPr>
      </w:pPr>
      <w:r w:rsidRPr="00391496">
        <w:rPr>
          <w:sz w:val="22"/>
          <w:szCs w:val="22"/>
        </w:rPr>
        <w:t xml:space="preserve">41. </w:t>
      </w:r>
      <w:proofErr w:type="spellStart"/>
      <w:r w:rsidRPr="00391496">
        <w:rPr>
          <w:b/>
          <w:sz w:val="22"/>
          <w:szCs w:val="22"/>
        </w:rPr>
        <w:t>Laukens</w:t>
      </w:r>
      <w:proofErr w:type="spellEnd"/>
      <w:r w:rsidRPr="00391496">
        <w:rPr>
          <w:b/>
          <w:sz w:val="22"/>
          <w:szCs w:val="22"/>
        </w:rPr>
        <w:t xml:space="preserve"> D</w:t>
      </w:r>
      <w:r w:rsidRPr="00391496">
        <w:rPr>
          <w:sz w:val="22"/>
          <w:szCs w:val="22"/>
        </w:rPr>
        <w:t xml:space="preserve">, </w:t>
      </w:r>
      <w:r w:rsidRPr="00391496">
        <w:rPr>
          <w:b/>
          <w:sz w:val="22"/>
          <w:szCs w:val="22"/>
        </w:rPr>
        <w:t>Brinkman BM</w:t>
      </w:r>
      <w:r w:rsidRPr="00391496">
        <w:rPr>
          <w:sz w:val="22"/>
          <w:szCs w:val="22"/>
        </w:rPr>
        <w:t xml:space="preserve">, </w:t>
      </w:r>
      <w:proofErr w:type="spellStart"/>
      <w:r w:rsidRPr="00391496">
        <w:rPr>
          <w:b/>
          <w:sz w:val="22"/>
          <w:szCs w:val="22"/>
        </w:rPr>
        <w:t>Raes</w:t>
      </w:r>
      <w:proofErr w:type="spellEnd"/>
      <w:r w:rsidRPr="00391496">
        <w:rPr>
          <w:b/>
          <w:sz w:val="22"/>
          <w:szCs w:val="22"/>
        </w:rPr>
        <w:t xml:space="preserve"> J</w:t>
      </w:r>
      <w:r w:rsidRPr="00391496">
        <w:rPr>
          <w:sz w:val="22"/>
          <w:szCs w:val="22"/>
        </w:rPr>
        <w:t xml:space="preserve">, </w:t>
      </w:r>
      <w:r w:rsidRPr="00391496">
        <w:rPr>
          <w:b/>
          <w:sz w:val="22"/>
          <w:szCs w:val="22"/>
        </w:rPr>
        <w:t>Vos MD</w:t>
      </w:r>
      <w:r w:rsidRPr="00391496">
        <w:rPr>
          <w:sz w:val="22"/>
          <w:szCs w:val="22"/>
        </w:rPr>
        <w:t xml:space="preserve">, </w:t>
      </w:r>
      <w:proofErr w:type="spellStart"/>
      <w:r w:rsidRPr="00391496">
        <w:rPr>
          <w:b/>
          <w:sz w:val="22"/>
          <w:szCs w:val="22"/>
        </w:rPr>
        <w:t>Vandenabeele</w:t>
      </w:r>
      <w:proofErr w:type="spellEnd"/>
      <w:r w:rsidRPr="00391496">
        <w:rPr>
          <w:b/>
          <w:sz w:val="22"/>
          <w:szCs w:val="22"/>
        </w:rPr>
        <w:t xml:space="preserve"> P</w:t>
      </w:r>
      <w:r w:rsidRPr="00391496">
        <w:rPr>
          <w:sz w:val="22"/>
          <w:szCs w:val="22"/>
        </w:rPr>
        <w:t xml:space="preserve">. 2015. Heterogeneity of the gut microbiome in mice: Guidelines for optimizing experimental design. FEMS Microbiology Reviews </w:t>
      </w:r>
      <w:r w:rsidRPr="00391496">
        <w:rPr>
          <w:b/>
          <w:sz w:val="22"/>
          <w:szCs w:val="22"/>
        </w:rPr>
        <w:t>40</w:t>
      </w:r>
      <w:r w:rsidRPr="00391496">
        <w:rPr>
          <w:sz w:val="22"/>
          <w:szCs w:val="22"/>
        </w:rPr>
        <w:t>:117–132. doi:</w:t>
      </w:r>
      <w:hyperlink r:id="rId49">
        <w:r w:rsidRPr="00391496">
          <w:rPr>
            <w:rStyle w:val="Hyperlink"/>
            <w:sz w:val="22"/>
            <w:szCs w:val="22"/>
          </w:rPr>
          <w:t>10.1093/femsre/fuv036</w:t>
        </w:r>
      </w:hyperlink>
      <w:r w:rsidRPr="00391496">
        <w:rPr>
          <w:sz w:val="22"/>
          <w:szCs w:val="22"/>
        </w:rPr>
        <w:t>.</w:t>
      </w:r>
    </w:p>
    <w:p w14:paraId="302D9190" w14:textId="77777777" w:rsidR="00B71F19" w:rsidRPr="00391496" w:rsidRDefault="002F37E4" w:rsidP="00391496">
      <w:pPr>
        <w:spacing w:line="480" w:lineRule="auto"/>
        <w:rPr>
          <w:sz w:val="22"/>
          <w:szCs w:val="22"/>
        </w:rPr>
      </w:pPr>
      <w:r w:rsidRPr="00391496">
        <w:rPr>
          <w:sz w:val="22"/>
          <w:szCs w:val="22"/>
        </w:rPr>
        <w:t xml:space="preserve">42. </w:t>
      </w:r>
      <w:proofErr w:type="spellStart"/>
      <w:r w:rsidRPr="00391496">
        <w:rPr>
          <w:b/>
          <w:sz w:val="22"/>
          <w:szCs w:val="22"/>
        </w:rPr>
        <w:t>Horbach</w:t>
      </w:r>
      <w:proofErr w:type="spellEnd"/>
      <w:r w:rsidRPr="00391496">
        <w:rPr>
          <w:b/>
          <w:sz w:val="22"/>
          <w:szCs w:val="22"/>
        </w:rPr>
        <w:t xml:space="preserve"> SPJM</w:t>
      </w:r>
      <w:r w:rsidRPr="00391496">
        <w:rPr>
          <w:sz w:val="22"/>
          <w:szCs w:val="22"/>
        </w:rPr>
        <w:t xml:space="preserve">, </w:t>
      </w:r>
      <w:proofErr w:type="spellStart"/>
      <w:r w:rsidRPr="00391496">
        <w:rPr>
          <w:b/>
          <w:sz w:val="22"/>
          <w:szCs w:val="22"/>
        </w:rPr>
        <w:t>Halffman</w:t>
      </w:r>
      <w:proofErr w:type="spellEnd"/>
      <w:r w:rsidRPr="00391496">
        <w:rPr>
          <w:b/>
          <w:sz w:val="22"/>
          <w:szCs w:val="22"/>
        </w:rPr>
        <w:t xml:space="preserve"> W</w:t>
      </w:r>
      <w:r w:rsidRPr="00391496">
        <w:rPr>
          <w:sz w:val="22"/>
          <w:szCs w:val="22"/>
        </w:rPr>
        <w:t xml:space="preserve">. 2017. The ghosts of HeLa: How cell line misidentification contaminates the scientific literature. PLOS ONE </w:t>
      </w:r>
      <w:proofErr w:type="gramStart"/>
      <w:r w:rsidRPr="00391496">
        <w:rPr>
          <w:b/>
          <w:sz w:val="22"/>
          <w:szCs w:val="22"/>
        </w:rPr>
        <w:t>12</w:t>
      </w:r>
      <w:r w:rsidRPr="00391496">
        <w:rPr>
          <w:sz w:val="22"/>
          <w:szCs w:val="22"/>
        </w:rPr>
        <w:t>:e</w:t>
      </w:r>
      <w:proofErr w:type="gramEnd"/>
      <w:r w:rsidRPr="00391496">
        <w:rPr>
          <w:sz w:val="22"/>
          <w:szCs w:val="22"/>
        </w:rPr>
        <w:t>0186281. doi:</w:t>
      </w:r>
      <w:hyperlink r:id="rId50">
        <w:r w:rsidRPr="00391496">
          <w:rPr>
            <w:rStyle w:val="Hyperlink"/>
            <w:sz w:val="22"/>
            <w:szCs w:val="22"/>
          </w:rPr>
          <w:t>10.1371/journal.pone.0186281</w:t>
        </w:r>
      </w:hyperlink>
      <w:r w:rsidRPr="00391496">
        <w:rPr>
          <w:sz w:val="22"/>
          <w:szCs w:val="22"/>
        </w:rPr>
        <w:t>.</w:t>
      </w:r>
    </w:p>
    <w:p w14:paraId="5F361BE6" w14:textId="77777777" w:rsidR="00B71F19" w:rsidRPr="00391496" w:rsidRDefault="002F37E4" w:rsidP="00391496">
      <w:pPr>
        <w:spacing w:line="480" w:lineRule="auto"/>
        <w:rPr>
          <w:sz w:val="22"/>
          <w:szCs w:val="22"/>
        </w:rPr>
      </w:pPr>
      <w:r w:rsidRPr="00391496">
        <w:rPr>
          <w:sz w:val="22"/>
          <w:szCs w:val="22"/>
        </w:rPr>
        <w:t xml:space="preserve">43. </w:t>
      </w:r>
      <w:r w:rsidRPr="00391496">
        <w:rPr>
          <w:b/>
          <w:sz w:val="22"/>
          <w:szCs w:val="22"/>
        </w:rPr>
        <w:t>Huang Y</w:t>
      </w:r>
      <w:r w:rsidRPr="00391496">
        <w:rPr>
          <w:sz w:val="22"/>
          <w:szCs w:val="22"/>
        </w:rPr>
        <w:t xml:space="preserve">, </w:t>
      </w:r>
      <w:r w:rsidRPr="00391496">
        <w:rPr>
          <w:b/>
          <w:sz w:val="22"/>
          <w:szCs w:val="22"/>
        </w:rPr>
        <w:t>Liu Y</w:t>
      </w:r>
      <w:r w:rsidRPr="00391496">
        <w:rPr>
          <w:sz w:val="22"/>
          <w:szCs w:val="22"/>
        </w:rPr>
        <w:t xml:space="preserve">, </w:t>
      </w:r>
      <w:r w:rsidRPr="00391496">
        <w:rPr>
          <w:b/>
          <w:sz w:val="22"/>
          <w:szCs w:val="22"/>
        </w:rPr>
        <w:t>Zheng C</w:t>
      </w:r>
      <w:r w:rsidRPr="00391496">
        <w:rPr>
          <w:sz w:val="22"/>
          <w:szCs w:val="22"/>
        </w:rPr>
        <w:t xml:space="preserve">, </w:t>
      </w:r>
      <w:r w:rsidRPr="00391496">
        <w:rPr>
          <w:b/>
          <w:sz w:val="22"/>
          <w:szCs w:val="22"/>
        </w:rPr>
        <w:t>Shen C</w:t>
      </w:r>
      <w:r w:rsidRPr="00391496">
        <w:rPr>
          <w:sz w:val="22"/>
          <w:szCs w:val="22"/>
        </w:rPr>
        <w:t xml:space="preserve">. 2017. Investigation of cross-contamination and misidentification of 278 widely used tumor cell lines. PLOS ONE </w:t>
      </w:r>
      <w:proofErr w:type="gramStart"/>
      <w:r w:rsidRPr="00391496">
        <w:rPr>
          <w:b/>
          <w:sz w:val="22"/>
          <w:szCs w:val="22"/>
        </w:rPr>
        <w:t>12</w:t>
      </w:r>
      <w:r w:rsidRPr="00391496">
        <w:rPr>
          <w:sz w:val="22"/>
          <w:szCs w:val="22"/>
        </w:rPr>
        <w:t>:e</w:t>
      </w:r>
      <w:proofErr w:type="gramEnd"/>
      <w:r w:rsidRPr="00391496">
        <w:rPr>
          <w:sz w:val="22"/>
          <w:szCs w:val="22"/>
        </w:rPr>
        <w:t>0170384. doi:</w:t>
      </w:r>
      <w:hyperlink r:id="rId51">
        <w:r w:rsidRPr="00391496">
          <w:rPr>
            <w:rStyle w:val="Hyperlink"/>
            <w:sz w:val="22"/>
            <w:szCs w:val="22"/>
          </w:rPr>
          <w:t>10.1371/journal.pone.0170384</w:t>
        </w:r>
      </w:hyperlink>
      <w:r w:rsidRPr="00391496">
        <w:rPr>
          <w:sz w:val="22"/>
          <w:szCs w:val="22"/>
        </w:rPr>
        <w:t>.</w:t>
      </w:r>
    </w:p>
    <w:p w14:paraId="39D9378C" w14:textId="77777777" w:rsidR="00B71F19" w:rsidRPr="00391496" w:rsidRDefault="002F37E4" w:rsidP="00391496">
      <w:pPr>
        <w:spacing w:line="480" w:lineRule="auto"/>
        <w:rPr>
          <w:sz w:val="22"/>
          <w:szCs w:val="22"/>
        </w:rPr>
      </w:pPr>
      <w:r w:rsidRPr="00391496">
        <w:rPr>
          <w:sz w:val="22"/>
          <w:szCs w:val="22"/>
        </w:rPr>
        <w:t xml:space="preserve">44. </w:t>
      </w:r>
      <w:r w:rsidRPr="00391496">
        <w:rPr>
          <w:b/>
          <w:sz w:val="22"/>
          <w:szCs w:val="22"/>
        </w:rPr>
        <w:t>Han S-W</w:t>
      </w:r>
      <w:r w:rsidRPr="00391496">
        <w:rPr>
          <w:sz w:val="22"/>
          <w:szCs w:val="22"/>
        </w:rPr>
        <w:t xml:space="preserve">, </w:t>
      </w:r>
      <w:proofErr w:type="spellStart"/>
      <w:r w:rsidRPr="00391496">
        <w:rPr>
          <w:b/>
          <w:sz w:val="22"/>
          <w:szCs w:val="22"/>
        </w:rPr>
        <w:t>Sriariyanun</w:t>
      </w:r>
      <w:proofErr w:type="spellEnd"/>
      <w:r w:rsidRPr="00391496">
        <w:rPr>
          <w:b/>
          <w:sz w:val="22"/>
          <w:szCs w:val="22"/>
        </w:rPr>
        <w:t xml:space="preserve"> M</w:t>
      </w:r>
      <w:r w:rsidRPr="00391496">
        <w:rPr>
          <w:sz w:val="22"/>
          <w:szCs w:val="22"/>
        </w:rPr>
        <w:t xml:space="preserve">, </w:t>
      </w:r>
      <w:r w:rsidRPr="00391496">
        <w:rPr>
          <w:b/>
          <w:sz w:val="22"/>
          <w:szCs w:val="22"/>
        </w:rPr>
        <w:t>Lee S-W</w:t>
      </w:r>
      <w:r w:rsidRPr="00391496">
        <w:rPr>
          <w:sz w:val="22"/>
          <w:szCs w:val="22"/>
        </w:rPr>
        <w:t xml:space="preserve">, </w:t>
      </w:r>
      <w:r w:rsidRPr="00391496">
        <w:rPr>
          <w:b/>
          <w:sz w:val="22"/>
          <w:szCs w:val="22"/>
        </w:rPr>
        <w:t>Sharma M</w:t>
      </w:r>
      <w:r w:rsidRPr="00391496">
        <w:rPr>
          <w:sz w:val="22"/>
          <w:szCs w:val="22"/>
        </w:rPr>
        <w:t xml:space="preserve">, </w:t>
      </w:r>
      <w:proofErr w:type="spellStart"/>
      <w:r w:rsidRPr="00391496">
        <w:rPr>
          <w:b/>
          <w:sz w:val="22"/>
          <w:szCs w:val="22"/>
        </w:rPr>
        <w:t>Bahar</w:t>
      </w:r>
      <w:proofErr w:type="spellEnd"/>
      <w:r w:rsidRPr="00391496">
        <w:rPr>
          <w:b/>
          <w:sz w:val="22"/>
          <w:szCs w:val="22"/>
        </w:rPr>
        <w:t xml:space="preserve"> O</w:t>
      </w:r>
      <w:r w:rsidRPr="00391496">
        <w:rPr>
          <w:sz w:val="22"/>
          <w:szCs w:val="22"/>
        </w:rPr>
        <w:t xml:space="preserve">, </w:t>
      </w:r>
      <w:r w:rsidRPr="00391496">
        <w:rPr>
          <w:b/>
          <w:sz w:val="22"/>
          <w:szCs w:val="22"/>
        </w:rPr>
        <w:t>Bower Z</w:t>
      </w:r>
      <w:r w:rsidRPr="00391496">
        <w:rPr>
          <w:sz w:val="22"/>
          <w:szCs w:val="22"/>
        </w:rPr>
        <w:t xml:space="preserve">, </w:t>
      </w:r>
      <w:r w:rsidRPr="00391496">
        <w:rPr>
          <w:b/>
          <w:sz w:val="22"/>
          <w:szCs w:val="22"/>
        </w:rPr>
        <w:t>Ronald PC</w:t>
      </w:r>
      <w:r w:rsidRPr="00391496">
        <w:rPr>
          <w:sz w:val="22"/>
          <w:szCs w:val="22"/>
        </w:rPr>
        <w:t xml:space="preserve">. 2013. Retraction: Small protein-mediated quorum sensing in a gram-negative bacterium. PLOS ONE </w:t>
      </w:r>
      <w:r w:rsidRPr="00391496">
        <w:rPr>
          <w:b/>
          <w:sz w:val="22"/>
          <w:szCs w:val="22"/>
        </w:rPr>
        <w:t>8</w:t>
      </w:r>
      <w:r w:rsidRPr="00391496">
        <w:rPr>
          <w:sz w:val="22"/>
          <w:szCs w:val="22"/>
        </w:rPr>
        <w:t>. doi:</w:t>
      </w:r>
      <w:hyperlink r:id="rId52">
        <w:r w:rsidRPr="00391496">
          <w:rPr>
            <w:rStyle w:val="Hyperlink"/>
            <w:sz w:val="22"/>
            <w:szCs w:val="22"/>
          </w:rPr>
          <w:t>10.1371/annotation/880a72e1-9cf3-45a9-bf1c-c74ccb73fd35</w:t>
        </w:r>
      </w:hyperlink>
      <w:r w:rsidRPr="00391496">
        <w:rPr>
          <w:sz w:val="22"/>
          <w:szCs w:val="22"/>
        </w:rPr>
        <w:t>.</w:t>
      </w:r>
    </w:p>
    <w:p w14:paraId="5D34CC66" w14:textId="77777777" w:rsidR="00B71F19" w:rsidRPr="00391496" w:rsidRDefault="002F37E4" w:rsidP="00391496">
      <w:pPr>
        <w:spacing w:line="480" w:lineRule="auto"/>
        <w:rPr>
          <w:sz w:val="22"/>
          <w:szCs w:val="22"/>
        </w:rPr>
      </w:pPr>
      <w:r w:rsidRPr="00391496">
        <w:rPr>
          <w:sz w:val="22"/>
          <w:szCs w:val="22"/>
        </w:rPr>
        <w:t xml:space="preserve">45. </w:t>
      </w:r>
      <w:r w:rsidRPr="00391496">
        <w:rPr>
          <w:b/>
          <w:sz w:val="22"/>
          <w:szCs w:val="22"/>
        </w:rPr>
        <w:t>Lee S-W</w:t>
      </w:r>
      <w:r w:rsidRPr="00391496">
        <w:rPr>
          <w:sz w:val="22"/>
          <w:szCs w:val="22"/>
        </w:rPr>
        <w:t xml:space="preserve">, </w:t>
      </w:r>
      <w:r w:rsidRPr="00391496">
        <w:rPr>
          <w:b/>
          <w:sz w:val="22"/>
          <w:szCs w:val="22"/>
        </w:rPr>
        <w:t>Han S-W</w:t>
      </w:r>
      <w:r w:rsidRPr="00391496">
        <w:rPr>
          <w:sz w:val="22"/>
          <w:szCs w:val="22"/>
        </w:rPr>
        <w:t xml:space="preserve">, </w:t>
      </w:r>
      <w:proofErr w:type="spellStart"/>
      <w:r w:rsidRPr="00391496">
        <w:rPr>
          <w:b/>
          <w:sz w:val="22"/>
          <w:szCs w:val="22"/>
        </w:rPr>
        <w:t>Sririyanum</w:t>
      </w:r>
      <w:proofErr w:type="spellEnd"/>
      <w:r w:rsidRPr="00391496">
        <w:rPr>
          <w:b/>
          <w:sz w:val="22"/>
          <w:szCs w:val="22"/>
        </w:rPr>
        <w:t xml:space="preserve"> M</w:t>
      </w:r>
      <w:r w:rsidRPr="00391496">
        <w:rPr>
          <w:sz w:val="22"/>
          <w:szCs w:val="22"/>
        </w:rPr>
        <w:t xml:space="preserve">, </w:t>
      </w:r>
      <w:r w:rsidRPr="00391496">
        <w:rPr>
          <w:b/>
          <w:sz w:val="22"/>
          <w:szCs w:val="22"/>
        </w:rPr>
        <w:t>Park C-J</w:t>
      </w:r>
      <w:r w:rsidRPr="00391496">
        <w:rPr>
          <w:sz w:val="22"/>
          <w:szCs w:val="22"/>
        </w:rPr>
        <w:t xml:space="preserve">, </w:t>
      </w:r>
      <w:r w:rsidRPr="00391496">
        <w:rPr>
          <w:b/>
          <w:sz w:val="22"/>
          <w:szCs w:val="22"/>
        </w:rPr>
        <w:t>Seo Y-S</w:t>
      </w:r>
      <w:r w:rsidRPr="00391496">
        <w:rPr>
          <w:sz w:val="22"/>
          <w:szCs w:val="22"/>
        </w:rPr>
        <w:t xml:space="preserve">, </w:t>
      </w:r>
      <w:r w:rsidRPr="00391496">
        <w:rPr>
          <w:b/>
          <w:sz w:val="22"/>
          <w:szCs w:val="22"/>
        </w:rPr>
        <w:t>Ronald PC</w:t>
      </w:r>
      <w:r w:rsidRPr="00391496">
        <w:rPr>
          <w:sz w:val="22"/>
          <w:szCs w:val="22"/>
        </w:rPr>
        <w:t xml:space="preserve">. 2013. Retraction. Science </w:t>
      </w:r>
      <w:r w:rsidRPr="00391496">
        <w:rPr>
          <w:b/>
          <w:sz w:val="22"/>
          <w:szCs w:val="22"/>
        </w:rPr>
        <w:t>342</w:t>
      </w:r>
      <w:r w:rsidRPr="00391496">
        <w:rPr>
          <w:sz w:val="22"/>
          <w:szCs w:val="22"/>
        </w:rPr>
        <w:t>:191–191. doi:</w:t>
      </w:r>
      <w:hyperlink r:id="rId53">
        <w:r w:rsidRPr="00391496">
          <w:rPr>
            <w:rStyle w:val="Hyperlink"/>
            <w:sz w:val="22"/>
            <w:szCs w:val="22"/>
          </w:rPr>
          <w:t>10.1126/science.342.6155.191-a</w:t>
        </w:r>
      </w:hyperlink>
      <w:r w:rsidRPr="00391496">
        <w:rPr>
          <w:sz w:val="22"/>
          <w:szCs w:val="22"/>
        </w:rPr>
        <w:t>.</w:t>
      </w:r>
    </w:p>
    <w:p w14:paraId="4D925D64" w14:textId="77777777" w:rsidR="00B71F19" w:rsidRPr="00391496" w:rsidRDefault="002F37E4" w:rsidP="00391496">
      <w:pPr>
        <w:spacing w:line="480" w:lineRule="auto"/>
        <w:rPr>
          <w:sz w:val="22"/>
          <w:szCs w:val="22"/>
        </w:rPr>
      </w:pPr>
      <w:r w:rsidRPr="00391496">
        <w:rPr>
          <w:sz w:val="22"/>
          <w:szCs w:val="22"/>
        </w:rPr>
        <w:lastRenderedPageBreak/>
        <w:t xml:space="preserve">46. </w:t>
      </w:r>
      <w:r w:rsidRPr="00391496">
        <w:rPr>
          <w:b/>
          <w:sz w:val="22"/>
          <w:szCs w:val="22"/>
        </w:rPr>
        <w:t>Salter SJ</w:t>
      </w:r>
      <w:r w:rsidRPr="00391496">
        <w:rPr>
          <w:sz w:val="22"/>
          <w:szCs w:val="22"/>
        </w:rPr>
        <w:t xml:space="preserve">, </w:t>
      </w:r>
      <w:r w:rsidRPr="00391496">
        <w:rPr>
          <w:b/>
          <w:sz w:val="22"/>
          <w:szCs w:val="22"/>
        </w:rPr>
        <w:t>Cox MJ</w:t>
      </w:r>
      <w:r w:rsidRPr="00391496">
        <w:rPr>
          <w:sz w:val="22"/>
          <w:szCs w:val="22"/>
        </w:rPr>
        <w:t xml:space="preserve">, </w:t>
      </w:r>
      <w:proofErr w:type="spellStart"/>
      <w:r w:rsidRPr="00391496">
        <w:rPr>
          <w:b/>
          <w:sz w:val="22"/>
          <w:szCs w:val="22"/>
        </w:rPr>
        <w:t>Turek</w:t>
      </w:r>
      <w:proofErr w:type="spellEnd"/>
      <w:r w:rsidRPr="00391496">
        <w:rPr>
          <w:b/>
          <w:sz w:val="22"/>
          <w:szCs w:val="22"/>
        </w:rPr>
        <w:t xml:space="preserve"> EM</w:t>
      </w:r>
      <w:r w:rsidRPr="00391496">
        <w:rPr>
          <w:sz w:val="22"/>
          <w:szCs w:val="22"/>
        </w:rPr>
        <w:t xml:space="preserve">, </w:t>
      </w:r>
      <w:proofErr w:type="spellStart"/>
      <w:r w:rsidRPr="00391496">
        <w:rPr>
          <w:b/>
          <w:sz w:val="22"/>
          <w:szCs w:val="22"/>
        </w:rPr>
        <w:t>Calus</w:t>
      </w:r>
      <w:proofErr w:type="spellEnd"/>
      <w:r w:rsidRPr="00391496">
        <w:rPr>
          <w:b/>
          <w:sz w:val="22"/>
          <w:szCs w:val="22"/>
        </w:rPr>
        <w:t xml:space="preserve"> ST</w:t>
      </w:r>
      <w:r w:rsidRPr="00391496">
        <w:rPr>
          <w:sz w:val="22"/>
          <w:szCs w:val="22"/>
        </w:rPr>
        <w:t xml:space="preserve">, </w:t>
      </w:r>
      <w:r w:rsidRPr="00391496">
        <w:rPr>
          <w:b/>
          <w:sz w:val="22"/>
          <w:szCs w:val="22"/>
        </w:rPr>
        <w:t>Cookson WO</w:t>
      </w:r>
      <w:r w:rsidRPr="00391496">
        <w:rPr>
          <w:sz w:val="22"/>
          <w:szCs w:val="22"/>
        </w:rPr>
        <w:t xml:space="preserve">, </w:t>
      </w:r>
      <w:r w:rsidRPr="00391496">
        <w:rPr>
          <w:b/>
          <w:sz w:val="22"/>
          <w:szCs w:val="22"/>
        </w:rPr>
        <w:t>Moffatt MF</w:t>
      </w:r>
      <w:r w:rsidRPr="00391496">
        <w:rPr>
          <w:sz w:val="22"/>
          <w:szCs w:val="22"/>
        </w:rPr>
        <w:t xml:space="preserve">, </w:t>
      </w:r>
      <w:r w:rsidRPr="00391496">
        <w:rPr>
          <w:b/>
          <w:sz w:val="22"/>
          <w:szCs w:val="22"/>
        </w:rPr>
        <w:t>Turner P</w:t>
      </w:r>
      <w:r w:rsidRPr="00391496">
        <w:rPr>
          <w:sz w:val="22"/>
          <w:szCs w:val="22"/>
        </w:rPr>
        <w:t xml:space="preserve">, </w:t>
      </w:r>
      <w:r w:rsidRPr="00391496">
        <w:rPr>
          <w:b/>
          <w:sz w:val="22"/>
          <w:szCs w:val="22"/>
        </w:rPr>
        <w:t>Parkhill J</w:t>
      </w:r>
      <w:r w:rsidRPr="00391496">
        <w:rPr>
          <w:sz w:val="22"/>
          <w:szCs w:val="22"/>
        </w:rPr>
        <w:t xml:space="preserve">, </w:t>
      </w:r>
      <w:r w:rsidRPr="00391496">
        <w:rPr>
          <w:b/>
          <w:sz w:val="22"/>
          <w:szCs w:val="22"/>
        </w:rPr>
        <w:t>Loman NJ</w:t>
      </w:r>
      <w:r w:rsidRPr="00391496">
        <w:rPr>
          <w:sz w:val="22"/>
          <w:szCs w:val="22"/>
        </w:rPr>
        <w:t xml:space="preserve">, </w:t>
      </w:r>
      <w:r w:rsidRPr="00391496">
        <w:rPr>
          <w:b/>
          <w:sz w:val="22"/>
          <w:szCs w:val="22"/>
        </w:rPr>
        <w:t>Walker AW</w:t>
      </w:r>
      <w:r w:rsidRPr="00391496">
        <w:rPr>
          <w:sz w:val="22"/>
          <w:szCs w:val="22"/>
        </w:rPr>
        <w:t xml:space="preserve">. 2014. Reagent and laboratory contamination can critically impact sequence-based microbiome analyses. BMC Biology </w:t>
      </w:r>
      <w:r w:rsidRPr="00391496">
        <w:rPr>
          <w:b/>
          <w:sz w:val="22"/>
          <w:szCs w:val="22"/>
        </w:rPr>
        <w:t>12</w:t>
      </w:r>
      <w:r w:rsidRPr="00391496">
        <w:rPr>
          <w:sz w:val="22"/>
          <w:szCs w:val="22"/>
        </w:rPr>
        <w:t>. doi:</w:t>
      </w:r>
      <w:hyperlink r:id="rId54">
        <w:r w:rsidRPr="00391496">
          <w:rPr>
            <w:rStyle w:val="Hyperlink"/>
            <w:sz w:val="22"/>
            <w:szCs w:val="22"/>
          </w:rPr>
          <w:t>10.1186/s12915-014-0087-z</w:t>
        </w:r>
      </w:hyperlink>
      <w:r w:rsidRPr="00391496">
        <w:rPr>
          <w:sz w:val="22"/>
          <w:szCs w:val="22"/>
        </w:rPr>
        <w:t>.</w:t>
      </w:r>
    </w:p>
    <w:p w14:paraId="0315943B" w14:textId="77777777" w:rsidR="00B71F19" w:rsidRPr="00391496" w:rsidRDefault="002F37E4" w:rsidP="00391496">
      <w:pPr>
        <w:spacing w:line="480" w:lineRule="auto"/>
        <w:rPr>
          <w:sz w:val="22"/>
          <w:szCs w:val="22"/>
        </w:rPr>
      </w:pPr>
      <w:r w:rsidRPr="00391496">
        <w:rPr>
          <w:sz w:val="22"/>
          <w:szCs w:val="22"/>
        </w:rPr>
        <w:t xml:space="preserve">47. </w:t>
      </w:r>
      <w:r w:rsidRPr="00391496">
        <w:rPr>
          <w:b/>
          <w:sz w:val="22"/>
          <w:szCs w:val="22"/>
        </w:rPr>
        <w:t>Perez-Muñoz ME</w:t>
      </w:r>
      <w:r w:rsidRPr="00391496">
        <w:rPr>
          <w:sz w:val="22"/>
          <w:szCs w:val="22"/>
        </w:rPr>
        <w:t xml:space="preserve">, </w:t>
      </w:r>
      <w:r w:rsidRPr="00391496">
        <w:rPr>
          <w:b/>
          <w:sz w:val="22"/>
          <w:szCs w:val="22"/>
        </w:rPr>
        <w:t>Arrieta M-C</w:t>
      </w:r>
      <w:r w:rsidRPr="00391496">
        <w:rPr>
          <w:sz w:val="22"/>
          <w:szCs w:val="22"/>
        </w:rPr>
        <w:t xml:space="preserve">, </w:t>
      </w:r>
      <w:r w:rsidRPr="00391496">
        <w:rPr>
          <w:b/>
          <w:sz w:val="22"/>
          <w:szCs w:val="22"/>
        </w:rPr>
        <w:t>Ramer-Tait AE</w:t>
      </w:r>
      <w:r w:rsidRPr="00391496">
        <w:rPr>
          <w:sz w:val="22"/>
          <w:szCs w:val="22"/>
        </w:rPr>
        <w:t xml:space="preserve">, </w:t>
      </w:r>
      <w:r w:rsidRPr="00391496">
        <w:rPr>
          <w:b/>
          <w:sz w:val="22"/>
          <w:szCs w:val="22"/>
        </w:rPr>
        <w:t>Walter J</w:t>
      </w:r>
      <w:r w:rsidRPr="00391496">
        <w:rPr>
          <w:sz w:val="22"/>
          <w:szCs w:val="22"/>
        </w:rPr>
        <w:t xml:space="preserve">. 2017. A critical assessment of the sterile womb and in utero colonization hypotheses: Implications for research on the pioneer infant microbiome. Microbiome </w:t>
      </w:r>
      <w:r w:rsidRPr="00391496">
        <w:rPr>
          <w:b/>
          <w:sz w:val="22"/>
          <w:szCs w:val="22"/>
        </w:rPr>
        <w:t>5</w:t>
      </w:r>
      <w:r w:rsidRPr="00391496">
        <w:rPr>
          <w:sz w:val="22"/>
          <w:szCs w:val="22"/>
        </w:rPr>
        <w:t>. doi:</w:t>
      </w:r>
      <w:hyperlink r:id="rId55">
        <w:r w:rsidRPr="00391496">
          <w:rPr>
            <w:rStyle w:val="Hyperlink"/>
            <w:sz w:val="22"/>
            <w:szCs w:val="22"/>
          </w:rPr>
          <w:t>10.1186/s40168-017-0268-4</w:t>
        </w:r>
      </w:hyperlink>
      <w:r w:rsidRPr="00391496">
        <w:rPr>
          <w:sz w:val="22"/>
          <w:szCs w:val="22"/>
        </w:rPr>
        <w:t>.</w:t>
      </w:r>
    </w:p>
    <w:p w14:paraId="6DE4592C" w14:textId="77777777" w:rsidR="00B71F19" w:rsidRPr="00391496" w:rsidRDefault="002F37E4" w:rsidP="00391496">
      <w:pPr>
        <w:spacing w:line="480" w:lineRule="auto"/>
        <w:rPr>
          <w:sz w:val="22"/>
          <w:szCs w:val="22"/>
        </w:rPr>
      </w:pPr>
      <w:r w:rsidRPr="00391496">
        <w:rPr>
          <w:sz w:val="22"/>
          <w:szCs w:val="22"/>
        </w:rPr>
        <w:t xml:space="preserve">48. </w:t>
      </w:r>
      <w:r w:rsidRPr="00391496">
        <w:rPr>
          <w:b/>
          <w:sz w:val="22"/>
          <w:szCs w:val="22"/>
        </w:rPr>
        <w:t>Lauder AP</w:t>
      </w:r>
      <w:r w:rsidRPr="00391496">
        <w:rPr>
          <w:sz w:val="22"/>
          <w:szCs w:val="22"/>
        </w:rPr>
        <w:t xml:space="preserve">, </w:t>
      </w:r>
      <w:r w:rsidRPr="00391496">
        <w:rPr>
          <w:b/>
          <w:sz w:val="22"/>
          <w:szCs w:val="22"/>
        </w:rPr>
        <w:t>Roche AM</w:t>
      </w:r>
      <w:r w:rsidRPr="00391496">
        <w:rPr>
          <w:sz w:val="22"/>
          <w:szCs w:val="22"/>
        </w:rPr>
        <w:t xml:space="preserve">, </w:t>
      </w:r>
      <w:r w:rsidRPr="00391496">
        <w:rPr>
          <w:b/>
          <w:sz w:val="22"/>
          <w:szCs w:val="22"/>
        </w:rPr>
        <w:t>Sherrill-Mix S</w:t>
      </w:r>
      <w:r w:rsidRPr="00391496">
        <w:rPr>
          <w:sz w:val="22"/>
          <w:szCs w:val="22"/>
        </w:rPr>
        <w:t xml:space="preserve">, </w:t>
      </w:r>
      <w:r w:rsidRPr="00391496">
        <w:rPr>
          <w:b/>
          <w:sz w:val="22"/>
          <w:szCs w:val="22"/>
        </w:rPr>
        <w:t>Bailey A</w:t>
      </w:r>
      <w:r w:rsidRPr="00391496">
        <w:rPr>
          <w:sz w:val="22"/>
          <w:szCs w:val="22"/>
        </w:rPr>
        <w:t xml:space="preserve">, </w:t>
      </w:r>
      <w:r w:rsidRPr="00391496">
        <w:rPr>
          <w:b/>
          <w:sz w:val="22"/>
          <w:szCs w:val="22"/>
        </w:rPr>
        <w:t>Laughlin AL</w:t>
      </w:r>
      <w:r w:rsidRPr="00391496">
        <w:rPr>
          <w:sz w:val="22"/>
          <w:szCs w:val="22"/>
        </w:rPr>
        <w:t xml:space="preserve">, </w:t>
      </w:r>
      <w:proofErr w:type="spellStart"/>
      <w:r w:rsidRPr="00391496">
        <w:rPr>
          <w:b/>
          <w:sz w:val="22"/>
          <w:szCs w:val="22"/>
        </w:rPr>
        <w:t>Bittinger</w:t>
      </w:r>
      <w:proofErr w:type="spellEnd"/>
      <w:r w:rsidRPr="00391496">
        <w:rPr>
          <w:b/>
          <w:sz w:val="22"/>
          <w:szCs w:val="22"/>
        </w:rPr>
        <w:t xml:space="preserve"> K</w:t>
      </w:r>
      <w:r w:rsidRPr="00391496">
        <w:rPr>
          <w:sz w:val="22"/>
          <w:szCs w:val="22"/>
        </w:rPr>
        <w:t xml:space="preserve">, </w:t>
      </w:r>
      <w:proofErr w:type="spellStart"/>
      <w:r w:rsidRPr="00391496">
        <w:rPr>
          <w:b/>
          <w:sz w:val="22"/>
          <w:szCs w:val="22"/>
        </w:rPr>
        <w:t>Leite</w:t>
      </w:r>
      <w:proofErr w:type="spellEnd"/>
      <w:r w:rsidRPr="00391496">
        <w:rPr>
          <w:b/>
          <w:sz w:val="22"/>
          <w:szCs w:val="22"/>
        </w:rPr>
        <w:t xml:space="preserve"> R</w:t>
      </w:r>
      <w:r w:rsidRPr="00391496">
        <w:rPr>
          <w:sz w:val="22"/>
          <w:szCs w:val="22"/>
        </w:rPr>
        <w:t xml:space="preserve">, </w:t>
      </w:r>
      <w:proofErr w:type="spellStart"/>
      <w:r w:rsidRPr="00391496">
        <w:rPr>
          <w:b/>
          <w:sz w:val="22"/>
          <w:szCs w:val="22"/>
        </w:rPr>
        <w:t>Elovitz</w:t>
      </w:r>
      <w:proofErr w:type="spellEnd"/>
      <w:r w:rsidRPr="00391496">
        <w:rPr>
          <w:b/>
          <w:sz w:val="22"/>
          <w:szCs w:val="22"/>
        </w:rPr>
        <w:t xml:space="preserve"> MA</w:t>
      </w:r>
      <w:r w:rsidRPr="00391496">
        <w:rPr>
          <w:sz w:val="22"/>
          <w:szCs w:val="22"/>
        </w:rPr>
        <w:t xml:space="preserve">, </w:t>
      </w:r>
      <w:r w:rsidRPr="00391496">
        <w:rPr>
          <w:b/>
          <w:sz w:val="22"/>
          <w:szCs w:val="22"/>
        </w:rPr>
        <w:t>Parry S</w:t>
      </w:r>
      <w:r w:rsidRPr="00391496">
        <w:rPr>
          <w:sz w:val="22"/>
          <w:szCs w:val="22"/>
        </w:rPr>
        <w:t xml:space="preserve">, </w:t>
      </w:r>
      <w:r w:rsidRPr="00391496">
        <w:rPr>
          <w:b/>
          <w:sz w:val="22"/>
          <w:szCs w:val="22"/>
        </w:rPr>
        <w:t>Bushman FD</w:t>
      </w:r>
      <w:r w:rsidRPr="00391496">
        <w:rPr>
          <w:sz w:val="22"/>
          <w:szCs w:val="22"/>
        </w:rPr>
        <w:t xml:space="preserve">. 2016. Comparison of placenta samples with contamination controls does not provide evidence for a distinct placenta microbiota. Microbiome </w:t>
      </w:r>
      <w:r w:rsidRPr="00391496">
        <w:rPr>
          <w:b/>
          <w:sz w:val="22"/>
          <w:szCs w:val="22"/>
        </w:rPr>
        <w:t>4</w:t>
      </w:r>
      <w:r w:rsidRPr="00391496">
        <w:rPr>
          <w:sz w:val="22"/>
          <w:szCs w:val="22"/>
        </w:rPr>
        <w:t>. doi:</w:t>
      </w:r>
      <w:hyperlink r:id="rId56">
        <w:r w:rsidRPr="00391496">
          <w:rPr>
            <w:rStyle w:val="Hyperlink"/>
            <w:sz w:val="22"/>
            <w:szCs w:val="22"/>
          </w:rPr>
          <w:t>10.1186/s40168-016-0172-3</w:t>
        </w:r>
      </w:hyperlink>
      <w:r w:rsidRPr="00391496">
        <w:rPr>
          <w:sz w:val="22"/>
          <w:szCs w:val="22"/>
        </w:rPr>
        <w:t>.</w:t>
      </w:r>
    </w:p>
    <w:p w14:paraId="6C3DE099" w14:textId="77777777" w:rsidR="00B71F19" w:rsidRPr="00391496" w:rsidRDefault="002F37E4" w:rsidP="00391496">
      <w:pPr>
        <w:spacing w:line="480" w:lineRule="auto"/>
        <w:rPr>
          <w:sz w:val="22"/>
          <w:szCs w:val="22"/>
        </w:rPr>
      </w:pPr>
      <w:r w:rsidRPr="00391496">
        <w:rPr>
          <w:sz w:val="22"/>
          <w:szCs w:val="22"/>
        </w:rPr>
        <w:t xml:space="preserve">49. </w:t>
      </w:r>
      <w:r w:rsidRPr="00391496">
        <w:rPr>
          <w:b/>
          <w:sz w:val="22"/>
          <w:szCs w:val="22"/>
        </w:rPr>
        <w:t>Morris A</w:t>
      </w:r>
      <w:r w:rsidRPr="00391496">
        <w:rPr>
          <w:sz w:val="22"/>
          <w:szCs w:val="22"/>
        </w:rPr>
        <w:t xml:space="preserve">, </w:t>
      </w:r>
      <w:r w:rsidRPr="00391496">
        <w:rPr>
          <w:b/>
          <w:sz w:val="22"/>
          <w:szCs w:val="22"/>
        </w:rPr>
        <w:t>Beck JM</w:t>
      </w:r>
      <w:r w:rsidRPr="00391496">
        <w:rPr>
          <w:sz w:val="22"/>
          <w:szCs w:val="22"/>
        </w:rPr>
        <w:t xml:space="preserve">, </w:t>
      </w:r>
      <w:r w:rsidRPr="00391496">
        <w:rPr>
          <w:b/>
          <w:sz w:val="22"/>
          <w:szCs w:val="22"/>
        </w:rPr>
        <w:t>Schloss PD</w:t>
      </w:r>
      <w:r w:rsidRPr="00391496">
        <w:rPr>
          <w:sz w:val="22"/>
          <w:szCs w:val="22"/>
        </w:rPr>
        <w:t xml:space="preserve">, </w:t>
      </w:r>
      <w:r w:rsidRPr="00391496">
        <w:rPr>
          <w:b/>
          <w:sz w:val="22"/>
          <w:szCs w:val="22"/>
        </w:rPr>
        <w:t>Campbell TB</w:t>
      </w:r>
      <w:r w:rsidRPr="00391496">
        <w:rPr>
          <w:sz w:val="22"/>
          <w:szCs w:val="22"/>
        </w:rPr>
        <w:t xml:space="preserve">, </w:t>
      </w:r>
      <w:r w:rsidRPr="00391496">
        <w:rPr>
          <w:b/>
          <w:sz w:val="22"/>
          <w:szCs w:val="22"/>
        </w:rPr>
        <w:t>Crothers K</w:t>
      </w:r>
      <w:r w:rsidRPr="00391496">
        <w:rPr>
          <w:sz w:val="22"/>
          <w:szCs w:val="22"/>
        </w:rPr>
        <w:t xml:space="preserve">, </w:t>
      </w:r>
      <w:r w:rsidRPr="00391496">
        <w:rPr>
          <w:b/>
          <w:sz w:val="22"/>
          <w:szCs w:val="22"/>
        </w:rPr>
        <w:t>Curtis JL</w:t>
      </w:r>
      <w:r w:rsidRPr="00391496">
        <w:rPr>
          <w:sz w:val="22"/>
          <w:szCs w:val="22"/>
        </w:rPr>
        <w:t xml:space="preserve">, </w:t>
      </w:r>
      <w:r w:rsidRPr="00391496">
        <w:rPr>
          <w:b/>
          <w:sz w:val="22"/>
          <w:szCs w:val="22"/>
        </w:rPr>
        <w:t>Flores SC</w:t>
      </w:r>
      <w:r w:rsidRPr="00391496">
        <w:rPr>
          <w:sz w:val="22"/>
          <w:szCs w:val="22"/>
        </w:rPr>
        <w:t xml:space="preserve">, </w:t>
      </w:r>
      <w:r w:rsidRPr="00391496">
        <w:rPr>
          <w:b/>
          <w:sz w:val="22"/>
          <w:szCs w:val="22"/>
        </w:rPr>
        <w:t>Fontenot AP</w:t>
      </w:r>
      <w:r w:rsidRPr="00391496">
        <w:rPr>
          <w:sz w:val="22"/>
          <w:szCs w:val="22"/>
        </w:rPr>
        <w:t xml:space="preserve">, </w:t>
      </w:r>
      <w:proofErr w:type="spellStart"/>
      <w:r w:rsidRPr="00391496">
        <w:rPr>
          <w:b/>
          <w:sz w:val="22"/>
          <w:szCs w:val="22"/>
        </w:rPr>
        <w:t>Ghedin</w:t>
      </w:r>
      <w:proofErr w:type="spellEnd"/>
      <w:r w:rsidRPr="00391496">
        <w:rPr>
          <w:b/>
          <w:sz w:val="22"/>
          <w:szCs w:val="22"/>
        </w:rPr>
        <w:t xml:space="preserve"> E</w:t>
      </w:r>
      <w:r w:rsidRPr="00391496">
        <w:rPr>
          <w:sz w:val="22"/>
          <w:szCs w:val="22"/>
        </w:rPr>
        <w:t xml:space="preserve">, </w:t>
      </w:r>
      <w:r w:rsidRPr="00391496">
        <w:rPr>
          <w:b/>
          <w:sz w:val="22"/>
          <w:szCs w:val="22"/>
        </w:rPr>
        <w:t>Huang L</w:t>
      </w:r>
      <w:r w:rsidRPr="00391496">
        <w:rPr>
          <w:sz w:val="22"/>
          <w:szCs w:val="22"/>
        </w:rPr>
        <w:t xml:space="preserve">, </w:t>
      </w:r>
      <w:r w:rsidRPr="00391496">
        <w:rPr>
          <w:b/>
          <w:sz w:val="22"/>
          <w:szCs w:val="22"/>
        </w:rPr>
        <w:t>Jablonski K</w:t>
      </w:r>
      <w:r w:rsidRPr="00391496">
        <w:rPr>
          <w:sz w:val="22"/>
          <w:szCs w:val="22"/>
        </w:rPr>
        <w:t xml:space="preserve">, </w:t>
      </w:r>
      <w:proofErr w:type="spellStart"/>
      <w:r w:rsidRPr="00391496">
        <w:rPr>
          <w:b/>
          <w:sz w:val="22"/>
          <w:szCs w:val="22"/>
        </w:rPr>
        <w:t>Kleerup</w:t>
      </w:r>
      <w:proofErr w:type="spellEnd"/>
      <w:r w:rsidRPr="00391496">
        <w:rPr>
          <w:b/>
          <w:sz w:val="22"/>
          <w:szCs w:val="22"/>
        </w:rPr>
        <w:t xml:space="preserve"> E</w:t>
      </w:r>
      <w:r w:rsidRPr="00391496">
        <w:rPr>
          <w:sz w:val="22"/>
          <w:szCs w:val="22"/>
        </w:rPr>
        <w:t xml:space="preserve">, </w:t>
      </w:r>
      <w:r w:rsidRPr="00391496">
        <w:rPr>
          <w:b/>
          <w:sz w:val="22"/>
          <w:szCs w:val="22"/>
        </w:rPr>
        <w:t>Lynch SV</w:t>
      </w:r>
      <w:r w:rsidRPr="00391496">
        <w:rPr>
          <w:sz w:val="22"/>
          <w:szCs w:val="22"/>
        </w:rPr>
        <w:t xml:space="preserve">, </w:t>
      </w:r>
      <w:proofErr w:type="spellStart"/>
      <w:r w:rsidRPr="00391496">
        <w:rPr>
          <w:b/>
          <w:sz w:val="22"/>
          <w:szCs w:val="22"/>
        </w:rPr>
        <w:t>Sodergren</w:t>
      </w:r>
      <w:proofErr w:type="spellEnd"/>
      <w:r w:rsidRPr="00391496">
        <w:rPr>
          <w:b/>
          <w:sz w:val="22"/>
          <w:szCs w:val="22"/>
        </w:rPr>
        <w:t xml:space="preserve"> E</w:t>
      </w:r>
      <w:r w:rsidRPr="00391496">
        <w:rPr>
          <w:sz w:val="22"/>
          <w:szCs w:val="22"/>
        </w:rPr>
        <w:t xml:space="preserve">, </w:t>
      </w:r>
      <w:r w:rsidRPr="00391496">
        <w:rPr>
          <w:b/>
          <w:sz w:val="22"/>
          <w:szCs w:val="22"/>
        </w:rPr>
        <w:t>Twigg H</w:t>
      </w:r>
      <w:r w:rsidRPr="00391496">
        <w:rPr>
          <w:sz w:val="22"/>
          <w:szCs w:val="22"/>
        </w:rPr>
        <w:t xml:space="preserve">, </w:t>
      </w:r>
      <w:r w:rsidRPr="00391496">
        <w:rPr>
          <w:b/>
          <w:sz w:val="22"/>
          <w:szCs w:val="22"/>
        </w:rPr>
        <w:t>Young VB</w:t>
      </w:r>
      <w:r w:rsidRPr="00391496">
        <w:rPr>
          <w:sz w:val="22"/>
          <w:szCs w:val="22"/>
        </w:rPr>
        <w:t xml:space="preserve">, </w:t>
      </w:r>
      <w:proofErr w:type="spellStart"/>
      <w:r w:rsidRPr="00391496">
        <w:rPr>
          <w:b/>
          <w:sz w:val="22"/>
          <w:szCs w:val="22"/>
        </w:rPr>
        <w:t>Bassis</w:t>
      </w:r>
      <w:proofErr w:type="spellEnd"/>
      <w:r w:rsidRPr="00391496">
        <w:rPr>
          <w:b/>
          <w:sz w:val="22"/>
          <w:szCs w:val="22"/>
        </w:rPr>
        <w:t xml:space="preserve"> CM</w:t>
      </w:r>
      <w:r w:rsidRPr="00391496">
        <w:rPr>
          <w:sz w:val="22"/>
          <w:szCs w:val="22"/>
        </w:rPr>
        <w:t xml:space="preserve">, </w:t>
      </w:r>
      <w:r w:rsidRPr="00391496">
        <w:rPr>
          <w:b/>
          <w:sz w:val="22"/>
          <w:szCs w:val="22"/>
        </w:rPr>
        <w:t>Venkataraman A</w:t>
      </w:r>
      <w:r w:rsidRPr="00391496">
        <w:rPr>
          <w:sz w:val="22"/>
          <w:szCs w:val="22"/>
        </w:rPr>
        <w:t xml:space="preserve">, </w:t>
      </w:r>
      <w:r w:rsidRPr="00391496">
        <w:rPr>
          <w:b/>
          <w:sz w:val="22"/>
          <w:szCs w:val="22"/>
        </w:rPr>
        <w:t>Schmidt TM</w:t>
      </w:r>
      <w:r w:rsidRPr="00391496">
        <w:rPr>
          <w:sz w:val="22"/>
          <w:szCs w:val="22"/>
        </w:rPr>
        <w:t xml:space="preserve">, </w:t>
      </w:r>
      <w:r w:rsidRPr="00391496">
        <w:rPr>
          <w:b/>
          <w:sz w:val="22"/>
          <w:szCs w:val="22"/>
        </w:rPr>
        <w:t>Weinstock GM</w:t>
      </w:r>
      <w:r w:rsidRPr="00391496">
        <w:rPr>
          <w:sz w:val="22"/>
          <w:szCs w:val="22"/>
        </w:rPr>
        <w:t xml:space="preserve">. 2013. Comparison of the respiratory microbiome in healthy nonsmokers and smokers. American Journal of Respiratory and Critical Care Medicine </w:t>
      </w:r>
      <w:r w:rsidRPr="00391496">
        <w:rPr>
          <w:b/>
          <w:sz w:val="22"/>
          <w:szCs w:val="22"/>
        </w:rPr>
        <w:t>187</w:t>
      </w:r>
      <w:r w:rsidRPr="00391496">
        <w:rPr>
          <w:sz w:val="22"/>
          <w:szCs w:val="22"/>
        </w:rPr>
        <w:t>:1067–1075. doi:</w:t>
      </w:r>
      <w:hyperlink r:id="rId57">
        <w:r w:rsidRPr="00391496">
          <w:rPr>
            <w:rStyle w:val="Hyperlink"/>
            <w:sz w:val="22"/>
            <w:szCs w:val="22"/>
          </w:rPr>
          <w:t>10.1164/rccm.201210-1913oc</w:t>
        </w:r>
      </w:hyperlink>
      <w:r w:rsidRPr="00391496">
        <w:rPr>
          <w:sz w:val="22"/>
          <w:szCs w:val="22"/>
        </w:rPr>
        <w:t>.</w:t>
      </w:r>
    </w:p>
    <w:p w14:paraId="1CDE48D7" w14:textId="77777777" w:rsidR="00B71F19" w:rsidRPr="00391496" w:rsidRDefault="002F37E4" w:rsidP="00391496">
      <w:pPr>
        <w:spacing w:line="480" w:lineRule="auto"/>
        <w:rPr>
          <w:sz w:val="22"/>
          <w:szCs w:val="22"/>
        </w:rPr>
      </w:pPr>
      <w:r w:rsidRPr="00391496">
        <w:rPr>
          <w:sz w:val="22"/>
          <w:szCs w:val="22"/>
        </w:rPr>
        <w:t xml:space="preserve">50. </w:t>
      </w:r>
      <w:r w:rsidRPr="00391496">
        <w:rPr>
          <w:b/>
          <w:sz w:val="22"/>
          <w:szCs w:val="22"/>
        </w:rPr>
        <w:t>Guo Q</w:t>
      </w:r>
      <w:r w:rsidRPr="00391496">
        <w:rPr>
          <w:sz w:val="22"/>
          <w:szCs w:val="22"/>
        </w:rPr>
        <w:t xml:space="preserve">, </w:t>
      </w:r>
      <w:r w:rsidRPr="00391496">
        <w:rPr>
          <w:b/>
          <w:sz w:val="22"/>
          <w:szCs w:val="22"/>
        </w:rPr>
        <w:t>Thabane L</w:t>
      </w:r>
      <w:r w:rsidRPr="00391496">
        <w:rPr>
          <w:sz w:val="22"/>
          <w:szCs w:val="22"/>
        </w:rPr>
        <w:t xml:space="preserve">, </w:t>
      </w:r>
      <w:r w:rsidRPr="00391496">
        <w:rPr>
          <w:b/>
          <w:sz w:val="22"/>
          <w:szCs w:val="22"/>
        </w:rPr>
        <w:t>Hall G</w:t>
      </w:r>
      <w:r w:rsidRPr="00391496">
        <w:rPr>
          <w:sz w:val="22"/>
          <w:szCs w:val="22"/>
        </w:rPr>
        <w:t xml:space="preserve">, </w:t>
      </w:r>
      <w:r w:rsidRPr="00391496">
        <w:rPr>
          <w:b/>
          <w:sz w:val="22"/>
          <w:szCs w:val="22"/>
        </w:rPr>
        <w:t>McKinnon M</w:t>
      </w:r>
      <w:r w:rsidRPr="00391496">
        <w:rPr>
          <w:sz w:val="22"/>
          <w:szCs w:val="22"/>
        </w:rPr>
        <w:t xml:space="preserve">, </w:t>
      </w:r>
      <w:proofErr w:type="spellStart"/>
      <w:r w:rsidRPr="00391496">
        <w:rPr>
          <w:b/>
          <w:sz w:val="22"/>
          <w:szCs w:val="22"/>
        </w:rPr>
        <w:t>Goeree</w:t>
      </w:r>
      <w:proofErr w:type="spellEnd"/>
      <w:r w:rsidRPr="00391496">
        <w:rPr>
          <w:b/>
          <w:sz w:val="22"/>
          <w:szCs w:val="22"/>
        </w:rPr>
        <w:t xml:space="preserve"> R</w:t>
      </w:r>
      <w:r w:rsidRPr="00391496">
        <w:rPr>
          <w:sz w:val="22"/>
          <w:szCs w:val="22"/>
        </w:rPr>
        <w:t xml:space="preserve">, </w:t>
      </w:r>
      <w:proofErr w:type="spellStart"/>
      <w:r w:rsidRPr="00391496">
        <w:rPr>
          <w:b/>
          <w:sz w:val="22"/>
          <w:szCs w:val="22"/>
        </w:rPr>
        <w:t>Pullenayegum</w:t>
      </w:r>
      <w:proofErr w:type="spellEnd"/>
      <w:r w:rsidRPr="00391496">
        <w:rPr>
          <w:b/>
          <w:sz w:val="22"/>
          <w:szCs w:val="22"/>
        </w:rPr>
        <w:t xml:space="preserve"> E</w:t>
      </w:r>
      <w:r w:rsidRPr="00391496">
        <w:rPr>
          <w:sz w:val="22"/>
          <w:szCs w:val="22"/>
        </w:rPr>
        <w:t xml:space="preserve">. 2014. A systematic review of the reporting of sample size calculations and corresponding data components in observational functional magnetic resonance imaging studies. </w:t>
      </w:r>
      <w:proofErr w:type="spellStart"/>
      <w:r w:rsidRPr="00391496">
        <w:rPr>
          <w:sz w:val="22"/>
          <w:szCs w:val="22"/>
        </w:rPr>
        <w:t>NeuroImage</w:t>
      </w:r>
      <w:proofErr w:type="spellEnd"/>
      <w:r w:rsidRPr="00391496">
        <w:rPr>
          <w:sz w:val="22"/>
          <w:szCs w:val="22"/>
        </w:rPr>
        <w:t xml:space="preserve"> </w:t>
      </w:r>
      <w:r w:rsidRPr="00391496">
        <w:rPr>
          <w:b/>
          <w:sz w:val="22"/>
          <w:szCs w:val="22"/>
        </w:rPr>
        <w:t>86</w:t>
      </w:r>
      <w:r w:rsidRPr="00391496">
        <w:rPr>
          <w:sz w:val="22"/>
          <w:szCs w:val="22"/>
        </w:rPr>
        <w:t>:172–181. doi:</w:t>
      </w:r>
      <w:hyperlink r:id="rId58">
        <w:r w:rsidRPr="00391496">
          <w:rPr>
            <w:rStyle w:val="Hyperlink"/>
            <w:sz w:val="22"/>
            <w:szCs w:val="22"/>
          </w:rPr>
          <w:t>10.1016/j.neuroimage.2013.08.012</w:t>
        </w:r>
      </w:hyperlink>
      <w:r w:rsidRPr="00391496">
        <w:rPr>
          <w:sz w:val="22"/>
          <w:szCs w:val="22"/>
        </w:rPr>
        <w:t>.</w:t>
      </w:r>
    </w:p>
    <w:p w14:paraId="169D324E" w14:textId="77777777" w:rsidR="00B71F19" w:rsidRPr="00391496" w:rsidRDefault="002F37E4" w:rsidP="00391496">
      <w:pPr>
        <w:spacing w:line="480" w:lineRule="auto"/>
        <w:rPr>
          <w:sz w:val="22"/>
          <w:szCs w:val="22"/>
        </w:rPr>
      </w:pPr>
      <w:r w:rsidRPr="00391496">
        <w:rPr>
          <w:sz w:val="22"/>
          <w:szCs w:val="22"/>
        </w:rPr>
        <w:t xml:space="preserve">51. </w:t>
      </w:r>
      <w:r w:rsidRPr="00391496">
        <w:rPr>
          <w:b/>
          <w:sz w:val="22"/>
          <w:szCs w:val="22"/>
        </w:rPr>
        <w:t>Ioannidis JPA</w:t>
      </w:r>
      <w:r w:rsidRPr="00391496">
        <w:rPr>
          <w:sz w:val="22"/>
          <w:szCs w:val="22"/>
        </w:rPr>
        <w:t xml:space="preserve">. 2005. Why most published research findings are false. PLOS Medicine </w:t>
      </w:r>
      <w:proofErr w:type="gramStart"/>
      <w:r w:rsidRPr="00391496">
        <w:rPr>
          <w:b/>
          <w:sz w:val="22"/>
          <w:szCs w:val="22"/>
        </w:rPr>
        <w:t>2</w:t>
      </w:r>
      <w:r w:rsidRPr="00391496">
        <w:rPr>
          <w:sz w:val="22"/>
          <w:szCs w:val="22"/>
        </w:rPr>
        <w:t>:e</w:t>
      </w:r>
      <w:proofErr w:type="gramEnd"/>
      <w:r w:rsidRPr="00391496">
        <w:rPr>
          <w:sz w:val="22"/>
          <w:szCs w:val="22"/>
        </w:rPr>
        <w:t>124. doi:</w:t>
      </w:r>
      <w:hyperlink r:id="rId59">
        <w:r w:rsidRPr="00391496">
          <w:rPr>
            <w:rStyle w:val="Hyperlink"/>
            <w:sz w:val="22"/>
            <w:szCs w:val="22"/>
          </w:rPr>
          <w:t>10.1371/journal.pmed.0020124</w:t>
        </w:r>
      </w:hyperlink>
      <w:r w:rsidRPr="00391496">
        <w:rPr>
          <w:sz w:val="22"/>
          <w:szCs w:val="22"/>
        </w:rPr>
        <w:t>.</w:t>
      </w:r>
    </w:p>
    <w:p w14:paraId="279F97C7" w14:textId="77777777" w:rsidR="00B71F19" w:rsidRPr="00391496" w:rsidRDefault="002F37E4" w:rsidP="00391496">
      <w:pPr>
        <w:spacing w:line="480" w:lineRule="auto"/>
        <w:rPr>
          <w:sz w:val="22"/>
          <w:szCs w:val="22"/>
        </w:rPr>
      </w:pPr>
      <w:r w:rsidRPr="00391496">
        <w:rPr>
          <w:sz w:val="22"/>
          <w:szCs w:val="22"/>
        </w:rPr>
        <w:t xml:space="preserve">52. </w:t>
      </w:r>
      <w:proofErr w:type="spellStart"/>
      <w:r w:rsidRPr="00391496">
        <w:rPr>
          <w:b/>
          <w:sz w:val="22"/>
          <w:szCs w:val="22"/>
        </w:rPr>
        <w:t>Etz</w:t>
      </w:r>
      <w:proofErr w:type="spellEnd"/>
      <w:r w:rsidRPr="00391496">
        <w:rPr>
          <w:b/>
          <w:sz w:val="22"/>
          <w:szCs w:val="22"/>
        </w:rPr>
        <w:t xml:space="preserve"> A</w:t>
      </w:r>
      <w:r w:rsidRPr="00391496">
        <w:rPr>
          <w:sz w:val="22"/>
          <w:szCs w:val="22"/>
        </w:rPr>
        <w:t xml:space="preserve">, </w:t>
      </w:r>
      <w:proofErr w:type="spellStart"/>
      <w:r w:rsidRPr="00391496">
        <w:rPr>
          <w:b/>
          <w:sz w:val="22"/>
          <w:szCs w:val="22"/>
        </w:rPr>
        <w:t>Vandekerckhove</w:t>
      </w:r>
      <w:proofErr w:type="spellEnd"/>
      <w:r w:rsidRPr="00391496">
        <w:rPr>
          <w:b/>
          <w:sz w:val="22"/>
          <w:szCs w:val="22"/>
        </w:rPr>
        <w:t xml:space="preserve"> J</w:t>
      </w:r>
      <w:r w:rsidRPr="00391496">
        <w:rPr>
          <w:sz w:val="22"/>
          <w:szCs w:val="22"/>
        </w:rPr>
        <w:t xml:space="preserve">. 2016. A </w:t>
      </w:r>
      <w:proofErr w:type="spellStart"/>
      <w:r w:rsidRPr="00391496">
        <w:rPr>
          <w:sz w:val="22"/>
          <w:szCs w:val="22"/>
        </w:rPr>
        <w:t>bayesian</w:t>
      </w:r>
      <w:proofErr w:type="spellEnd"/>
      <w:r w:rsidRPr="00391496">
        <w:rPr>
          <w:sz w:val="22"/>
          <w:szCs w:val="22"/>
        </w:rPr>
        <w:t xml:space="preserve"> perspective on the reproducibility project: Psychology. PLOS ONE </w:t>
      </w:r>
      <w:proofErr w:type="gramStart"/>
      <w:r w:rsidRPr="00391496">
        <w:rPr>
          <w:b/>
          <w:sz w:val="22"/>
          <w:szCs w:val="22"/>
        </w:rPr>
        <w:t>11</w:t>
      </w:r>
      <w:r w:rsidRPr="00391496">
        <w:rPr>
          <w:sz w:val="22"/>
          <w:szCs w:val="22"/>
        </w:rPr>
        <w:t>:e</w:t>
      </w:r>
      <w:proofErr w:type="gramEnd"/>
      <w:r w:rsidRPr="00391496">
        <w:rPr>
          <w:sz w:val="22"/>
          <w:szCs w:val="22"/>
        </w:rPr>
        <w:t>0149794. doi:</w:t>
      </w:r>
      <w:hyperlink r:id="rId60">
        <w:r w:rsidRPr="00391496">
          <w:rPr>
            <w:rStyle w:val="Hyperlink"/>
            <w:sz w:val="22"/>
            <w:szCs w:val="22"/>
          </w:rPr>
          <w:t>10.1371/journal.pone.0149794</w:t>
        </w:r>
      </w:hyperlink>
      <w:r w:rsidRPr="00391496">
        <w:rPr>
          <w:sz w:val="22"/>
          <w:szCs w:val="22"/>
        </w:rPr>
        <w:t>.</w:t>
      </w:r>
    </w:p>
    <w:p w14:paraId="308E8509" w14:textId="77777777" w:rsidR="00B71F19" w:rsidRPr="00391496" w:rsidRDefault="002F37E4" w:rsidP="00391496">
      <w:pPr>
        <w:spacing w:line="480" w:lineRule="auto"/>
        <w:rPr>
          <w:sz w:val="22"/>
          <w:szCs w:val="22"/>
        </w:rPr>
      </w:pPr>
      <w:r w:rsidRPr="00391496">
        <w:rPr>
          <w:sz w:val="22"/>
          <w:szCs w:val="22"/>
        </w:rPr>
        <w:lastRenderedPageBreak/>
        <w:t xml:space="preserve">53. </w:t>
      </w:r>
      <w:r w:rsidRPr="00391496">
        <w:rPr>
          <w:b/>
          <w:sz w:val="22"/>
          <w:szCs w:val="22"/>
        </w:rPr>
        <w:t>Gelman A</w:t>
      </w:r>
      <w:r w:rsidRPr="00391496">
        <w:rPr>
          <w:sz w:val="22"/>
          <w:szCs w:val="22"/>
        </w:rPr>
        <w:t xml:space="preserve">, </w:t>
      </w:r>
      <w:r w:rsidRPr="00391496">
        <w:rPr>
          <w:b/>
          <w:sz w:val="22"/>
          <w:szCs w:val="22"/>
        </w:rPr>
        <w:t>Hill J</w:t>
      </w:r>
      <w:r w:rsidRPr="00391496">
        <w:rPr>
          <w:sz w:val="22"/>
          <w:szCs w:val="22"/>
        </w:rPr>
        <w:t xml:space="preserve">, </w:t>
      </w:r>
      <w:proofErr w:type="spellStart"/>
      <w:r w:rsidRPr="00391496">
        <w:rPr>
          <w:b/>
          <w:sz w:val="22"/>
          <w:szCs w:val="22"/>
        </w:rPr>
        <w:t>Yajima</w:t>
      </w:r>
      <w:proofErr w:type="spellEnd"/>
      <w:r w:rsidRPr="00391496">
        <w:rPr>
          <w:b/>
          <w:sz w:val="22"/>
          <w:szCs w:val="22"/>
        </w:rPr>
        <w:t xml:space="preserve"> M</w:t>
      </w:r>
      <w:r w:rsidRPr="00391496">
        <w:rPr>
          <w:sz w:val="22"/>
          <w:szCs w:val="22"/>
        </w:rPr>
        <w:t xml:space="preserve">. 2012. Why we (usually) </w:t>
      </w:r>
      <w:proofErr w:type="spellStart"/>
      <w:r w:rsidRPr="00391496">
        <w:rPr>
          <w:sz w:val="22"/>
          <w:szCs w:val="22"/>
        </w:rPr>
        <w:t>dont</w:t>
      </w:r>
      <w:proofErr w:type="spellEnd"/>
      <w:r w:rsidRPr="00391496">
        <w:rPr>
          <w:sz w:val="22"/>
          <w:szCs w:val="22"/>
        </w:rPr>
        <w:t xml:space="preserve"> have to worry about multiple comparisons. Journal of Research on Educational Effectiveness </w:t>
      </w:r>
      <w:r w:rsidRPr="00391496">
        <w:rPr>
          <w:b/>
          <w:sz w:val="22"/>
          <w:szCs w:val="22"/>
        </w:rPr>
        <w:t>5</w:t>
      </w:r>
      <w:r w:rsidRPr="00391496">
        <w:rPr>
          <w:sz w:val="22"/>
          <w:szCs w:val="22"/>
        </w:rPr>
        <w:t>:189–211. doi:</w:t>
      </w:r>
      <w:hyperlink r:id="rId61">
        <w:r w:rsidRPr="00391496">
          <w:rPr>
            <w:rStyle w:val="Hyperlink"/>
            <w:sz w:val="22"/>
            <w:szCs w:val="22"/>
          </w:rPr>
          <w:t>10.1080/19345747.2011.618213</w:t>
        </w:r>
      </w:hyperlink>
      <w:r w:rsidRPr="00391496">
        <w:rPr>
          <w:sz w:val="22"/>
          <w:szCs w:val="22"/>
        </w:rPr>
        <w:t>.</w:t>
      </w:r>
    </w:p>
    <w:p w14:paraId="669278A4" w14:textId="77777777" w:rsidR="00B71F19" w:rsidRPr="00391496" w:rsidRDefault="002F37E4" w:rsidP="00391496">
      <w:pPr>
        <w:spacing w:line="480" w:lineRule="auto"/>
        <w:rPr>
          <w:sz w:val="22"/>
          <w:szCs w:val="22"/>
        </w:rPr>
      </w:pPr>
      <w:r w:rsidRPr="00391496">
        <w:rPr>
          <w:sz w:val="22"/>
          <w:szCs w:val="22"/>
        </w:rPr>
        <w:t xml:space="preserve">54. </w:t>
      </w:r>
      <w:proofErr w:type="spellStart"/>
      <w:r w:rsidRPr="00391496">
        <w:rPr>
          <w:b/>
          <w:sz w:val="22"/>
          <w:szCs w:val="22"/>
        </w:rPr>
        <w:t>Munafò</w:t>
      </w:r>
      <w:proofErr w:type="spellEnd"/>
      <w:r w:rsidRPr="00391496">
        <w:rPr>
          <w:b/>
          <w:sz w:val="22"/>
          <w:szCs w:val="22"/>
        </w:rPr>
        <w:t xml:space="preserve"> MR</w:t>
      </w:r>
      <w:r w:rsidRPr="00391496">
        <w:rPr>
          <w:sz w:val="22"/>
          <w:szCs w:val="22"/>
        </w:rPr>
        <w:t xml:space="preserve">, </w:t>
      </w:r>
      <w:r w:rsidRPr="00391496">
        <w:rPr>
          <w:b/>
          <w:sz w:val="22"/>
          <w:szCs w:val="22"/>
        </w:rPr>
        <w:t>Smith GD</w:t>
      </w:r>
      <w:r w:rsidRPr="00391496">
        <w:rPr>
          <w:sz w:val="22"/>
          <w:szCs w:val="22"/>
        </w:rPr>
        <w:t xml:space="preserve">. 2018. Robust research needs many lines of evidence. Nature </w:t>
      </w:r>
      <w:r w:rsidRPr="00391496">
        <w:rPr>
          <w:b/>
          <w:sz w:val="22"/>
          <w:szCs w:val="22"/>
        </w:rPr>
        <w:t>553</w:t>
      </w:r>
      <w:r w:rsidRPr="00391496">
        <w:rPr>
          <w:sz w:val="22"/>
          <w:szCs w:val="22"/>
        </w:rPr>
        <w:t>:399–401. doi:</w:t>
      </w:r>
      <w:hyperlink r:id="rId62">
        <w:r w:rsidRPr="00391496">
          <w:rPr>
            <w:rStyle w:val="Hyperlink"/>
            <w:sz w:val="22"/>
            <w:szCs w:val="22"/>
          </w:rPr>
          <w:t>10.1038/d41586-018-01023-3</w:t>
        </w:r>
      </w:hyperlink>
      <w:r w:rsidRPr="00391496">
        <w:rPr>
          <w:sz w:val="22"/>
          <w:szCs w:val="22"/>
        </w:rPr>
        <w:t>.</w:t>
      </w:r>
    </w:p>
    <w:p w14:paraId="1C2B2BA2" w14:textId="77777777" w:rsidR="00B71F19" w:rsidRPr="00391496" w:rsidRDefault="002F37E4" w:rsidP="00391496">
      <w:pPr>
        <w:spacing w:line="480" w:lineRule="auto"/>
        <w:rPr>
          <w:sz w:val="22"/>
          <w:szCs w:val="22"/>
        </w:rPr>
      </w:pPr>
      <w:r w:rsidRPr="00391496">
        <w:rPr>
          <w:sz w:val="22"/>
          <w:szCs w:val="22"/>
        </w:rPr>
        <w:t xml:space="preserve">55. </w:t>
      </w:r>
      <w:r w:rsidRPr="00391496">
        <w:rPr>
          <w:b/>
          <w:sz w:val="22"/>
          <w:szCs w:val="22"/>
        </w:rPr>
        <w:t>Mallick H</w:t>
      </w:r>
      <w:r w:rsidRPr="00391496">
        <w:rPr>
          <w:sz w:val="22"/>
          <w:szCs w:val="22"/>
        </w:rPr>
        <w:t xml:space="preserve">, </w:t>
      </w:r>
      <w:r w:rsidRPr="00391496">
        <w:rPr>
          <w:b/>
          <w:sz w:val="22"/>
          <w:szCs w:val="22"/>
        </w:rPr>
        <w:t>Ma S</w:t>
      </w:r>
      <w:r w:rsidRPr="00391496">
        <w:rPr>
          <w:sz w:val="22"/>
          <w:szCs w:val="22"/>
        </w:rPr>
        <w:t xml:space="preserve">, </w:t>
      </w:r>
      <w:proofErr w:type="spellStart"/>
      <w:r w:rsidRPr="00391496">
        <w:rPr>
          <w:b/>
          <w:sz w:val="22"/>
          <w:szCs w:val="22"/>
        </w:rPr>
        <w:t>Franzosa</w:t>
      </w:r>
      <w:proofErr w:type="spellEnd"/>
      <w:r w:rsidRPr="00391496">
        <w:rPr>
          <w:b/>
          <w:sz w:val="22"/>
          <w:szCs w:val="22"/>
        </w:rPr>
        <w:t xml:space="preserve"> EA</w:t>
      </w:r>
      <w:r w:rsidRPr="00391496">
        <w:rPr>
          <w:sz w:val="22"/>
          <w:szCs w:val="22"/>
        </w:rPr>
        <w:t xml:space="preserve">, </w:t>
      </w:r>
      <w:proofErr w:type="spellStart"/>
      <w:r w:rsidRPr="00391496">
        <w:rPr>
          <w:b/>
          <w:sz w:val="22"/>
          <w:szCs w:val="22"/>
        </w:rPr>
        <w:t>Vatanen</w:t>
      </w:r>
      <w:proofErr w:type="spellEnd"/>
      <w:r w:rsidRPr="00391496">
        <w:rPr>
          <w:b/>
          <w:sz w:val="22"/>
          <w:szCs w:val="22"/>
        </w:rPr>
        <w:t xml:space="preserve"> T</w:t>
      </w:r>
      <w:r w:rsidRPr="00391496">
        <w:rPr>
          <w:sz w:val="22"/>
          <w:szCs w:val="22"/>
        </w:rPr>
        <w:t xml:space="preserve">, </w:t>
      </w:r>
      <w:r w:rsidRPr="00391496">
        <w:rPr>
          <w:b/>
          <w:sz w:val="22"/>
          <w:szCs w:val="22"/>
        </w:rPr>
        <w:t>Morgan XC</w:t>
      </w:r>
      <w:r w:rsidRPr="00391496">
        <w:rPr>
          <w:sz w:val="22"/>
          <w:szCs w:val="22"/>
        </w:rPr>
        <w:t xml:space="preserve">, </w:t>
      </w:r>
      <w:proofErr w:type="spellStart"/>
      <w:r w:rsidRPr="00391496">
        <w:rPr>
          <w:b/>
          <w:sz w:val="22"/>
          <w:szCs w:val="22"/>
        </w:rPr>
        <w:t>Huttenhower</w:t>
      </w:r>
      <w:proofErr w:type="spellEnd"/>
      <w:r w:rsidRPr="00391496">
        <w:rPr>
          <w:b/>
          <w:sz w:val="22"/>
          <w:szCs w:val="22"/>
        </w:rPr>
        <w:t xml:space="preserve"> C</w:t>
      </w:r>
      <w:r w:rsidRPr="00391496">
        <w:rPr>
          <w:sz w:val="22"/>
          <w:szCs w:val="22"/>
        </w:rPr>
        <w:t xml:space="preserve">. 2017. Experimental design and quantitative analysis of microbial community </w:t>
      </w:r>
      <w:proofErr w:type="spellStart"/>
      <w:r w:rsidRPr="00391496">
        <w:rPr>
          <w:sz w:val="22"/>
          <w:szCs w:val="22"/>
        </w:rPr>
        <w:t>multiomics</w:t>
      </w:r>
      <w:proofErr w:type="spellEnd"/>
      <w:r w:rsidRPr="00391496">
        <w:rPr>
          <w:sz w:val="22"/>
          <w:szCs w:val="22"/>
        </w:rPr>
        <w:t xml:space="preserve">. Genome Biology </w:t>
      </w:r>
      <w:r w:rsidRPr="00391496">
        <w:rPr>
          <w:b/>
          <w:sz w:val="22"/>
          <w:szCs w:val="22"/>
        </w:rPr>
        <w:t>18</w:t>
      </w:r>
      <w:r w:rsidRPr="00391496">
        <w:rPr>
          <w:sz w:val="22"/>
          <w:szCs w:val="22"/>
        </w:rPr>
        <w:t>. doi:</w:t>
      </w:r>
      <w:hyperlink r:id="rId63">
        <w:r w:rsidRPr="00391496">
          <w:rPr>
            <w:rStyle w:val="Hyperlink"/>
            <w:sz w:val="22"/>
            <w:szCs w:val="22"/>
          </w:rPr>
          <w:t>10.1186/s13059-017-1359-z</w:t>
        </w:r>
      </w:hyperlink>
      <w:r w:rsidRPr="00391496">
        <w:rPr>
          <w:sz w:val="22"/>
          <w:szCs w:val="22"/>
        </w:rPr>
        <w:t>.</w:t>
      </w:r>
    </w:p>
    <w:p w14:paraId="3F35A996" w14:textId="77777777" w:rsidR="00B71F19" w:rsidRPr="00391496" w:rsidRDefault="002F37E4" w:rsidP="00391496">
      <w:pPr>
        <w:spacing w:line="480" w:lineRule="auto"/>
        <w:rPr>
          <w:sz w:val="22"/>
          <w:szCs w:val="22"/>
        </w:rPr>
      </w:pPr>
      <w:r w:rsidRPr="00391496">
        <w:rPr>
          <w:sz w:val="22"/>
          <w:szCs w:val="22"/>
        </w:rPr>
        <w:t xml:space="preserve">56. </w:t>
      </w:r>
      <w:proofErr w:type="spellStart"/>
      <w:r w:rsidRPr="00391496">
        <w:rPr>
          <w:b/>
          <w:sz w:val="22"/>
          <w:szCs w:val="22"/>
        </w:rPr>
        <w:t>Jenior</w:t>
      </w:r>
      <w:proofErr w:type="spellEnd"/>
      <w:r w:rsidRPr="00391496">
        <w:rPr>
          <w:b/>
          <w:sz w:val="22"/>
          <w:szCs w:val="22"/>
        </w:rPr>
        <w:t xml:space="preserve"> ML</w:t>
      </w:r>
      <w:r w:rsidRPr="00391496">
        <w:rPr>
          <w:sz w:val="22"/>
          <w:szCs w:val="22"/>
        </w:rPr>
        <w:t xml:space="preserve">, </w:t>
      </w:r>
      <w:r w:rsidRPr="00391496">
        <w:rPr>
          <w:b/>
          <w:sz w:val="22"/>
          <w:szCs w:val="22"/>
        </w:rPr>
        <w:t>Leslie JL</w:t>
      </w:r>
      <w:r w:rsidRPr="00391496">
        <w:rPr>
          <w:sz w:val="22"/>
          <w:szCs w:val="22"/>
        </w:rPr>
        <w:t xml:space="preserve">, </w:t>
      </w:r>
      <w:r w:rsidRPr="00391496">
        <w:rPr>
          <w:b/>
          <w:sz w:val="22"/>
          <w:szCs w:val="22"/>
        </w:rPr>
        <w:t>Young VB</w:t>
      </w:r>
      <w:r w:rsidRPr="00391496">
        <w:rPr>
          <w:sz w:val="22"/>
          <w:szCs w:val="22"/>
        </w:rPr>
        <w:t xml:space="preserve">, </w:t>
      </w:r>
      <w:r w:rsidRPr="00391496">
        <w:rPr>
          <w:b/>
          <w:sz w:val="22"/>
          <w:szCs w:val="22"/>
        </w:rPr>
        <w:t>Schloss PD</w:t>
      </w:r>
      <w:r w:rsidRPr="00391496">
        <w:rPr>
          <w:sz w:val="22"/>
          <w:szCs w:val="22"/>
        </w:rPr>
        <w:t xml:space="preserve">. 2017. </w:t>
      </w:r>
      <w:r w:rsidRPr="00391496">
        <w:rPr>
          <w:i/>
          <w:sz w:val="22"/>
          <w:szCs w:val="22"/>
        </w:rPr>
        <w:t>Clostridium difficile</w:t>
      </w:r>
      <w:r w:rsidRPr="00391496">
        <w:rPr>
          <w:sz w:val="22"/>
          <w:szCs w:val="22"/>
        </w:rPr>
        <w:t xml:space="preserve"> colonizes alternative nutrient niches during infection across distinct murine gut microbiomes. </w:t>
      </w:r>
      <w:proofErr w:type="spellStart"/>
      <w:r w:rsidRPr="00391496">
        <w:rPr>
          <w:sz w:val="22"/>
          <w:szCs w:val="22"/>
        </w:rPr>
        <w:t>mSystems</w:t>
      </w:r>
      <w:proofErr w:type="spellEnd"/>
      <w:r w:rsidRPr="00391496">
        <w:rPr>
          <w:sz w:val="22"/>
          <w:szCs w:val="22"/>
        </w:rPr>
        <w:t xml:space="preserve"> </w:t>
      </w:r>
      <w:proofErr w:type="gramStart"/>
      <w:r w:rsidRPr="00391496">
        <w:rPr>
          <w:b/>
          <w:sz w:val="22"/>
          <w:szCs w:val="22"/>
        </w:rPr>
        <w:t>2</w:t>
      </w:r>
      <w:r w:rsidRPr="00391496">
        <w:rPr>
          <w:sz w:val="22"/>
          <w:szCs w:val="22"/>
        </w:rPr>
        <w:t>:e</w:t>
      </w:r>
      <w:proofErr w:type="gramEnd"/>
      <w:r w:rsidRPr="00391496">
        <w:rPr>
          <w:sz w:val="22"/>
          <w:szCs w:val="22"/>
        </w:rPr>
        <w:t>00063–17. doi:</w:t>
      </w:r>
      <w:hyperlink r:id="rId64">
        <w:r w:rsidRPr="00391496">
          <w:rPr>
            <w:rStyle w:val="Hyperlink"/>
            <w:sz w:val="22"/>
            <w:szCs w:val="22"/>
          </w:rPr>
          <w:t>10.1128/msystems.00063-17</w:t>
        </w:r>
      </w:hyperlink>
      <w:r w:rsidRPr="00391496">
        <w:rPr>
          <w:sz w:val="22"/>
          <w:szCs w:val="22"/>
        </w:rPr>
        <w:t>.</w:t>
      </w:r>
    </w:p>
    <w:p w14:paraId="08B7C121" w14:textId="77777777" w:rsidR="00B71F19" w:rsidRPr="00391496" w:rsidRDefault="002F37E4" w:rsidP="00391496">
      <w:pPr>
        <w:spacing w:line="480" w:lineRule="auto"/>
        <w:rPr>
          <w:sz w:val="22"/>
          <w:szCs w:val="22"/>
        </w:rPr>
      </w:pPr>
      <w:r w:rsidRPr="00391496">
        <w:rPr>
          <w:sz w:val="22"/>
          <w:szCs w:val="22"/>
        </w:rPr>
        <w:t xml:space="preserve">57. </w:t>
      </w:r>
      <w:proofErr w:type="spellStart"/>
      <w:r w:rsidRPr="00391496">
        <w:rPr>
          <w:b/>
          <w:sz w:val="22"/>
          <w:szCs w:val="22"/>
        </w:rPr>
        <w:t>Califf</w:t>
      </w:r>
      <w:proofErr w:type="spellEnd"/>
      <w:r w:rsidRPr="00391496">
        <w:rPr>
          <w:b/>
          <w:sz w:val="22"/>
          <w:szCs w:val="22"/>
        </w:rPr>
        <w:t xml:space="preserve"> KJ</w:t>
      </w:r>
      <w:r w:rsidRPr="00391496">
        <w:rPr>
          <w:sz w:val="22"/>
          <w:szCs w:val="22"/>
        </w:rPr>
        <w:t xml:space="preserve">, </w:t>
      </w:r>
      <w:proofErr w:type="spellStart"/>
      <w:r w:rsidRPr="00391496">
        <w:rPr>
          <w:b/>
          <w:sz w:val="22"/>
          <w:szCs w:val="22"/>
        </w:rPr>
        <w:t>Schwarzberg</w:t>
      </w:r>
      <w:proofErr w:type="spellEnd"/>
      <w:r w:rsidRPr="00391496">
        <w:rPr>
          <w:b/>
          <w:sz w:val="22"/>
          <w:szCs w:val="22"/>
        </w:rPr>
        <w:t>-Lipson K</w:t>
      </w:r>
      <w:r w:rsidRPr="00391496">
        <w:rPr>
          <w:sz w:val="22"/>
          <w:szCs w:val="22"/>
        </w:rPr>
        <w:t xml:space="preserve">, </w:t>
      </w:r>
      <w:r w:rsidRPr="00391496">
        <w:rPr>
          <w:b/>
          <w:sz w:val="22"/>
          <w:szCs w:val="22"/>
        </w:rPr>
        <w:t>Garg N</w:t>
      </w:r>
      <w:r w:rsidRPr="00391496">
        <w:rPr>
          <w:sz w:val="22"/>
          <w:szCs w:val="22"/>
        </w:rPr>
        <w:t xml:space="preserve">, </w:t>
      </w:r>
      <w:r w:rsidRPr="00391496">
        <w:rPr>
          <w:b/>
          <w:sz w:val="22"/>
          <w:szCs w:val="22"/>
        </w:rPr>
        <w:t>Gibbons SM</w:t>
      </w:r>
      <w:r w:rsidRPr="00391496">
        <w:rPr>
          <w:sz w:val="22"/>
          <w:szCs w:val="22"/>
        </w:rPr>
        <w:t xml:space="preserve">, </w:t>
      </w:r>
      <w:proofErr w:type="spellStart"/>
      <w:r w:rsidRPr="00391496">
        <w:rPr>
          <w:b/>
          <w:sz w:val="22"/>
          <w:szCs w:val="22"/>
        </w:rPr>
        <w:t>Caporaso</w:t>
      </w:r>
      <w:proofErr w:type="spellEnd"/>
      <w:r w:rsidRPr="00391496">
        <w:rPr>
          <w:b/>
          <w:sz w:val="22"/>
          <w:szCs w:val="22"/>
        </w:rPr>
        <w:t xml:space="preserve"> JG</w:t>
      </w:r>
      <w:r w:rsidRPr="00391496">
        <w:rPr>
          <w:sz w:val="22"/>
          <w:szCs w:val="22"/>
        </w:rPr>
        <w:t xml:space="preserve">, </w:t>
      </w:r>
      <w:r w:rsidRPr="00391496">
        <w:rPr>
          <w:b/>
          <w:sz w:val="22"/>
          <w:szCs w:val="22"/>
        </w:rPr>
        <w:t>Slots J</w:t>
      </w:r>
      <w:r w:rsidRPr="00391496">
        <w:rPr>
          <w:sz w:val="22"/>
          <w:szCs w:val="22"/>
        </w:rPr>
        <w:t xml:space="preserve">, </w:t>
      </w:r>
      <w:r w:rsidRPr="00391496">
        <w:rPr>
          <w:b/>
          <w:sz w:val="22"/>
          <w:szCs w:val="22"/>
        </w:rPr>
        <w:t>Cohen C</w:t>
      </w:r>
      <w:r w:rsidRPr="00391496">
        <w:rPr>
          <w:sz w:val="22"/>
          <w:szCs w:val="22"/>
        </w:rPr>
        <w:t xml:space="preserve">, </w:t>
      </w:r>
      <w:proofErr w:type="spellStart"/>
      <w:r w:rsidRPr="00391496">
        <w:rPr>
          <w:b/>
          <w:sz w:val="22"/>
          <w:szCs w:val="22"/>
        </w:rPr>
        <w:t>Dorrestein</w:t>
      </w:r>
      <w:proofErr w:type="spellEnd"/>
      <w:r w:rsidRPr="00391496">
        <w:rPr>
          <w:b/>
          <w:sz w:val="22"/>
          <w:szCs w:val="22"/>
        </w:rPr>
        <w:t xml:space="preserve"> PC</w:t>
      </w:r>
      <w:r w:rsidRPr="00391496">
        <w:rPr>
          <w:sz w:val="22"/>
          <w:szCs w:val="22"/>
        </w:rPr>
        <w:t xml:space="preserve">, </w:t>
      </w:r>
      <w:r w:rsidRPr="00391496">
        <w:rPr>
          <w:b/>
          <w:sz w:val="22"/>
          <w:szCs w:val="22"/>
        </w:rPr>
        <w:t>Kelley ST</w:t>
      </w:r>
      <w:r w:rsidRPr="00391496">
        <w:rPr>
          <w:sz w:val="22"/>
          <w:szCs w:val="22"/>
        </w:rPr>
        <w:t xml:space="preserve">. 2017. Multi-omics analysis of periodontal pocket microbial communities pre- and posttreatment. </w:t>
      </w:r>
      <w:proofErr w:type="spellStart"/>
      <w:r w:rsidRPr="00391496">
        <w:rPr>
          <w:sz w:val="22"/>
          <w:szCs w:val="22"/>
        </w:rPr>
        <w:t>mSystems</w:t>
      </w:r>
      <w:proofErr w:type="spellEnd"/>
      <w:r w:rsidRPr="00391496">
        <w:rPr>
          <w:sz w:val="22"/>
          <w:szCs w:val="22"/>
        </w:rPr>
        <w:t xml:space="preserve"> </w:t>
      </w:r>
      <w:proofErr w:type="gramStart"/>
      <w:r w:rsidRPr="00391496">
        <w:rPr>
          <w:b/>
          <w:sz w:val="22"/>
          <w:szCs w:val="22"/>
        </w:rPr>
        <w:t>2</w:t>
      </w:r>
      <w:r w:rsidRPr="00391496">
        <w:rPr>
          <w:sz w:val="22"/>
          <w:szCs w:val="22"/>
        </w:rPr>
        <w:t>:e</w:t>
      </w:r>
      <w:proofErr w:type="gramEnd"/>
      <w:r w:rsidRPr="00391496">
        <w:rPr>
          <w:sz w:val="22"/>
          <w:szCs w:val="22"/>
        </w:rPr>
        <w:t>00016–17. doi:</w:t>
      </w:r>
      <w:hyperlink r:id="rId65">
        <w:r w:rsidRPr="00391496">
          <w:rPr>
            <w:rStyle w:val="Hyperlink"/>
            <w:sz w:val="22"/>
            <w:szCs w:val="22"/>
          </w:rPr>
          <w:t>10.1128/msystems.00016-17</w:t>
        </w:r>
      </w:hyperlink>
      <w:r w:rsidRPr="00391496">
        <w:rPr>
          <w:sz w:val="22"/>
          <w:szCs w:val="22"/>
        </w:rPr>
        <w:t>.</w:t>
      </w:r>
    </w:p>
    <w:p w14:paraId="0C78B61B" w14:textId="77777777" w:rsidR="00B71F19" w:rsidRPr="00391496" w:rsidRDefault="002F37E4" w:rsidP="00391496">
      <w:pPr>
        <w:spacing w:line="480" w:lineRule="auto"/>
        <w:rPr>
          <w:sz w:val="22"/>
          <w:szCs w:val="22"/>
        </w:rPr>
      </w:pPr>
      <w:r w:rsidRPr="00391496">
        <w:rPr>
          <w:sz w:val="22"/>
          <w:szCs w:val="22"/>
        </w:rPr>
        <w:t xml:space="preserve">58. </w:t>
      </w:r>
      <w:r w:rsidRPr="00391496">
        <w:rPr>
          <w:b/>
          <w:sz w:val="22"/>
          <w:szCs w:val="22"/>
        </w:rPr>
        <w:t>Pearson H</w:t>
      </w:r>
      <w:r w:rsidRPr="00391496">
        <w:rPr>
          <w:sz w:val="22"/>
          <w:szCs w:val="22"/>
        </w:rPr>
        <w:t xml:space="preserve">. 2003. Competition in biology: Its a scoop! </w:t>
      </w:r>
      <w:proofErr w:type="spellStart"/>
      <w:r w:rsidRPr="00391496">
        <w:rPr>
          <w:sz w:val="22"/>
          <w:szCs w:val="22"/>
        </w:rPr>
        <w:t>News@Nature</w:t>
      </w:r>
      <w:proofErr w:type="spellEnd"/>
      <w:r w:rsidRPr="00391496">
        <w:rPr>
          <w:sz w:val="22"/>
          <w:szCs w:val="22"/>
        </w:rPr>
        <w:t>. doi:</w:t>
      </w:r>
      <w:hyperlink r:id="rId66">
        <w:r w:rsidRPr="00391496">
          <w:rPr>
            <w:rStyle w:val="Hyperlink"/>
            <w:sz w:val="22"/>
            <w:szCs w:val="22"/>
          </w:rPr>
          <w:t>10.1038/news031124-9</w:t>
        </w:r>
      </w:hyperlink>
      <w:r w:rsidRPr="00391496">
        <w:rPr>
          <w:sz w:val="22"/>
          <w:szCs w:val="22"/>
        </w:rPr>
        <w:t>.</w:t>
      </w:r>
    </w:p>
    <w:p w14:paraId="0DEED63F" w14:textId="77777777" w:rsidR="00B71F19" w:rsidRPr="00391496" w:rsidRDefault="002F37E4" w:rsidP="00391496">
      <w:pPr>
        <w:spacing w:line="480" w:lineRule="auto"/>
        <w:rPr>
          <w:sz w:val="22"/>
          <w:szCs w:val="22"/>
        </w:rPr>
      </w:pPr>
      <w:r w:rsidRPr="00391496">
        <w:rPr>
          <w:sz w:val="22"/>
          <w:szCs w:val="22"/>
        </w:rPr>
        <w:t xml:space="preserve">59. </w:t>
      </w:r>
      <w:r w:rsidRPr="00391496">
        <w:rPr>
          <w:b/>
          <w:sz w:val="22"/>
          <w:szCs w:val="22"/>
        </w:rPr>
        <w:t>The PLOS Biology Staff Editors</w:t>
      </w:r>
      <w:r w:rsidRPr="00391496">
        <w:rPr>
          <w:sz w:val="22"/>
          <w:szCs w:val="22"/>
        </w:rPr>
        <w:t xml:space="preserve">. 2018. The importance of being second. PLOS Biology </w:t>
      </w:r>
      <w:proofErr w:type="gramStart"/>
      <w:r w:rsidRPr="00391496">
        <w:rPr>
          <w:b/>
          <w:sz w:val="22"/>
          <w:szCs w:val="22"/>
        </w:rPr>
        <w:t>16</w:t>
      </w:r>
      <w:r w:rsidRPr="00391496">
        <w:rPr>
          <w:sz w:val="22"/>
          <w:szCs w:val="22"/>
        </w:rPr>
        <w:t>:e</w:t>
      </w:r>
      <w:proofErr w:type="gramEnd"/>
      <w:r w:rsidRPr="00391496">
        <w:rPr>
          <w:sz w:val="22"/>
          <w:szCs w:val="22"/>
        </w:rPr>
        <w:t>2005203. doi:</w:t>
      </w:r>
      <w:hyperlink r:id="rId67">
        <w:r w:rsidRPr="00391496">
          <w:rPr>
            <w:rStyle w:val="Hyperlink"/>
            <w:sz w:val="22"/>
            <w:szCs w:val="22"/>
          </w:rPr>
          <w:t>10.1371/journal.pbio.2005203</w:t>
        </w:r>
      </w:hyperlink>
      <w:r w:rsidRPr="00391496">
        <w:rPr>
          <w:sz w:val="22"/>
          <w:szCs w:val="22"/>
        </w:rPr>
        <w:t>.</w:t>
      </w:r>
    </w:p>
    <w:p w14:paraId="1E9DD75A" w14:textId="77777777" w:rsidR="00B71F19" w:rsidRPr="00391496" w:rsidRDefault="002F37E4" w:rsidP="00391496">
      <w:pPr>
        <w:spacing w:line="480" w:lineRule="auto"/>
        <w:rPr>
          <w:sz w:val="22"/>
          <w:szCs w:val="22"/>
        </w:rPr>
      </w:pPr>
      <w:r w:rsidRPr="00391496">
        <w:rPr>
          <w:sz w:val="22"/>
          <w:szCs w:val="22"/>
        </w:rPr>
        <w:t xml:space="preserve">60. </w:t>
      </w:r>
      <w:r w:rsidRPr="00391496">
        <w:rPr>
          <w:b/>
          <w:sz w:val="22"/>
          <w:szCs w:val="22"/>
        </w:rPr>
        <w:t>Seok J</w:t>
      </w:r>
      <w:r w:rsidRPr="00391496">
        <w:rPr>
          <w:sz w:val="22"/>
          <w:szCs w:val="22"/>
        </w:rPr>
        <w:t xml:space="preserve">, </w:t>
      </w:r>
      <w:r w:rsidRPr="00391496">
        <w:rPr>
          <w:b/>
          <w:sz w:val="22"/>
          <w:szCs w:val="22"/>
        </w:rPr>
        <w:t>Warren HS</w:t>
      </w:r>
      <w:r w:rsidRPr="00391496">
        <w:rPr>
          <w:sz w:val="22"/>
          <w:szCs w:val="22"/>
        </w:rPr>
        <w:t xml:space="preserve">, </w:t>
      </w:r>
      <w:r w:rsidRPr="00391496">
        <w:rPr>
          <w:b/>
          <w:sz w:val="22"/>
          <w:szCs w:val="22"/>
        </w:rPr>
        <w:t>Cuenca AG</w:t>
      </w:r>
      <w:r w:rsidRPr="00391496">
        <w:rPr>
          <w:sz w:val="22"/>
          <w:szCs w:val="22"/>
        </w:rPr>
        <w:t xml:space="preserve">, </w:t>
      </w:r>
      <w:proofErr w:type="spellStart"/>
      <w:r w:rsidRPr="00391496">
        <w:rPr>
          <w:b/>
          <w:sz w:val="22"/>
          <w:szCs w:val="22"/>
        </w:rPr>
        <w:t>Mindrinos</w:t>
      </w:r>
      <w:proofErr w:type="spellEnd"/>
      <w:r w:rsidRPr="00391496">
        <w:rPr>
          <w:b/>
          <w:sz w:val="22"/>
          <w:szCs w:val="22"/>
        </w:rPr>
        <w:t xml:space="preserve"> MN</w:t>
      </w:r>
      <w:r w:rsidRPr="00391496">
        <w:rPr>
          <w:sz w:val="22"/>
          <w:szCs w:val="22"/>
        </w:rPr>
        <w:t xml:space="preserve">, </w:t>
      </w:r>
      <w:r w:rsidRPr="00391496">
        <w:rPr>
          <w:b/>
          <w:sz w:val="22"/>
          <w:szCs w:val="22"/>
        </w:rPr>
        <w:t>Baker HV</w:t>
      </w:r>
      <w:r w:rsidRPr="00391496">
        <w:rPr>
          <w:sz w:val="22"/>
          <w:szCs w:val="22"/>
        </w:rPr>
        <w:t xml:space="preserve">, </w:t>
      </w:r>
      <w:r w:rsidRPr="00391496">
        <w:rPr>
          <w:b/>
          <w:sz w:val="22"/>
          <w:szCs w:val="22"/>
        </w:rPr>
        <w:t>Xu W</w:t>
      </w:r>
      <w:r w:rsidRPr="00391496">
        <w:rPr>
          <w:sz w:val="22"/>
          <w:szCs w:val="22"/>
        </w:rPr>
        <w:t xml:space="preserve">, </w:t>
      </w:r>
      <w:r w:rsidRPr="00391496">
        <w:rPr>
          <w:b/>
          <w:sz w:val="22"/>
          <w:szCs w:val="22"/>
        </w:rPr>
        <w:t>Richards DR</w:t>
      </w:r>
      <w:r w:rsidRPr="00391496">
        <w:rPr>
          <w:sz w:val="22"/>
          <w:szCs w:val="22"/>
        </w:rPr>
        <w:t xml:space="preserve">, </w:t>
      </w:r>
      <w:r w:rsidRPr="00391496">
        <w:rPr>
          <w:b/>
          <w:sz w:val="22"/>
          <w:szCs w:val="22"/>
        </w:rPr>
        <w:t>McDonald-Smith GP</w:t>
      </w:r>
      <w:r w:rsidRPr="00391496">
        <w:rPr>
          <w:sz w:val="22"/>
          <w:szCs w:val="22"/>
        </w:rPr>
        <w:t xml:space="preserve">, </w:t>
      </w:r>
      <w:r w:rsidRPr="00391496">
        <w:rPr>
          <w:b/>
          <w:sz w:val="22"/>
          <w:szCs w:val="22"/>
        </w:rPr>
        <w:t>Gao H</w:t>
      </w:r>
      <w:r w:rsidRPr="00391496">
        <w:rPr>
          <w:sz w:val="22"/>
          <w:szCs w:val="22"/>
        </w:rPr>
        <w:t xml:space="preserve">, </w:t>
      </w:r>
      <w:r w:rsidRPr="00391496">
        <w:rPr>
          <w:b/>
          <w:sz w:val="22"/>
          <w:szCs w:val="22"/>
        </w:rPr>
        <w:t>Hennessy L</w:t>
      </w:r>
      <w:r w:rsidRPr="00391496">
        <w:rPr>
          <w:sz w:val="22"/>
          <w:szCs w:val="22"/>
        </w:rPr>
        <w:t xml:space="preserve">, </w:t>
      </w:r>
      <w:r w:rsidRPr="00391496">
        <w:rPr>
          <w:b/>
          <w:sz w:val="22"/>
          <w:szCs w:val="22"/>
        </w:rPr>
        <w:t>Finnerty CC</w:t>
      </w:r>
      <w:r w:rsidRPr="00391496">
        <w:rPr>
          <w:sz w:val="22"/>
          <w:szCs w:val="22"/>
        </w:rPr>
        <w:t xml:space="preserve">, </w:t>
      </w:r>
      <w:r w:rsidRPr="00391496">
        <w:rPr>
          <w:b/>
          <w:sz w:val="22"/>
          <w:szCs w:val="22"/>
        </w:rPr>
        <w:t>López CM</w:t>
      </w:r>
      <w:r w:rsidRPr="00391496">
        <w:rPr>
          <w:sz w:val="22"/>
          <w:szCs w:val="22"/>
        </w:rPr>
        <w:t xml:space="preserve">, </w:t>
      </w:r>
      <w:proofErr w:type="spellStart"/>
      <w:r w:rsidRPr="00391496">
        <w:rPr>
          <w:b/>
          <w:sz w:val="22"/>
          <w:szCs w:val="22"/>
        </w:rPr>
        <w:t>Honari</w:t>
      </w:r>
      <w:proofErr w:type="spellEnd"/>
      <w:r w:rsidRPr="00391496">
        <w:rPr>
          <w:b/>
          <w:sz w:val="22"/>
          <w:szCs w:val="22"/>
        </w:rPr>
        <w:t xml:space="preserve"> S</w:t>
      </w:r>
      <w:r w:rsidRPr="00391496">
        <w:rPr>
          <w:sz w:val="22"/>
          <w:szCs w:val="22"/>
        </w:rPr>
        <w:t xml:space="preserve">, </w:t>
      </w:r>
      <w:r w:rsidRPr="00391496">
        <w:rPr>
          <w:b/>
          <w:sz w:val="22"/>
          <w:szCs w:val="22"/>
        </w:rPr>
        <w:t>Moore EE</w:t>
      </w:r>
      <w:r w:rsidRPr="00391496">
        <w:rPr>
          <w:sz w:val="22"/>
          <w:szCs w:val="22"/>
        </w:rPr>
        <w:t xml:space="preserve">, </w:t>
      </w:r>
      <w:proofErr w:type="spellStart"/>
      <w:r w:rsidRPr="00391496">
        <w:rPr>
          <w:b/>
          <w:sz w:val="22"/>
          <w:szCs w:val="22"/>
        </w:rPr>
        <w:t>Minei</w:t>
      </w:r>
      <w:proofErr w:type="spellEnd"/>
      <w:r w:rsidRPr="00391496">
        <w:rPr>
          <w:b/>
          <w:sz w:val="22"/>
          <w:szCs w:val="22"/>
        </w:rPr>
        <w:t xml:space="preserve"> JP</w:t>
      </w:r>
      <w:r w:rsidRPr="00391496">
        <w:rPr>
          <w:sz w:val="22"/>
          <w:szCs w:val="22"/>
        </w:rPr>
        <w:t xml:space="preserve">, </w:t>
      </w:r>
      <w:proofErr w:type="spellStart"/>
      <w:r w:rsidRPr="00391496">
        <w:rPr>
          <w:b/>
          <w:sz w:val="22"/>
          <w:szCs w:val="22"/>
        </w:rPr>
        <w:t>Cuschieri</w:t>
      </w:r>
      <w:proofErr w:type="spellEnd"/>
      <w:r w:rsidRPr="00391496">
        <w:rPr>
          <w:b/>
          <w:sz w:val="22"/>
          <w:szCs w:val="22"/>
        </w:rPr>
        <w:t xml:space="preserve"> J</w:t>
      </w:r>
      <w:r w:rsidRPr="00391496">
        <w:rPr>
          <w:sz w:val="22"/>
          <w:szCs w:val="22"/>
        </w:rPr>
        <w:t xml:space="preserve">, </w:t>
      </w:r>
      <w:proofErr w:type="spellStart"/>
      <w:r w:rsidRPr="00391496">
        <w:rPr>
          <w:b/>
          <w:sz w:val="22"/>
          <w:szCs w:val="22"/>
        </w:rPr>
        <w:t>Bankey</w:t>
      </w:r>
      <w:proofErr w:type="spellEnd"/>
      <w:r w:rsidRPr="00391496">
        <w:rPr>
          <w:b/>
          <w:sz w:val="22"/>
          <w:szCs w:val="22"/>
        </w:rPr>
        <w:t xml:space="preserve"> PE</w:t>
      </w:r>
      <w:r w:rsidRPr="00391496">
        <w:rPr>
          <w:sz w:val="22"/>
          <w:szCs w:val="22"/>
        </w:rPr>
        <w:t xml:space="preserve">, </w:t>
      </w:r>
      <w:r w:rsidRPr="00391496">
        <w:rPr>
          <w:b/>
          <w:sz w:val="22"/>
          <w:szCs w:val="22"/>
        </w:rPr>
        <w:t>Johnson JL</w:t>
      </w:r>
      <w:r w:rsidRPr="00391496">
        <w:rPr>
          <w:sz w:val="22"/>
          <w:szCs w:val="22"/>
        </w:rPr>
        <w:t xml:space="preserve">, </w:t>
      </w:r>
      <w:r w:rsidRPr="00391496">
        <w:rPr>
          <w:b/>
          <w:sz w:val="22"/>
          <w:szCs w:val="22"/>
        </w:rPr>
        <w:t>Sperry J</w:t>
      </w:r>
      <w:r w:rsidRPr="00391496">
        <w:rPr>
          <w:sz w:val="22"/>
          <w:szCs w:val="22"/>
        </w:rPr>
        <w:t xml:space="preserve">, </w:t>
      </w:r>
      <w:proofErr w:type="spellStart"/>
      <w:r w:rsidRPr="00391496">
        <w:rPr>
          <w:b/>
          <w:sz w:val="22"/>
          <w:szCs w:val="22"/>
        </w:rPr>
        <w:t>Nathens</w:t>
      </w:r>
      <w:proofErr w:type="spellEnd"/>
      <w:r w:rsidRPr="00391496">
        <w:rPr>
          <w:b/>
          <w:sz w:val="22"/>
          <w:szCs w:val="22"/>
        </w:rPr>
        <w:t xml:space="preserve"> AB</w:t>
      </w:r>
      <w:r w:rsidRPr="00391496">
        <w:rPr>
          <w:sz w:val="22"/>
          <w:szCs w:val="22"/>
        </w:rPr>
        <w:t xml:space="preserve">, </w:t>
      </w:r>
      <w:proofErr w:type="spellStart"/>
      <w:r w:rsidRPr="00391496">
        <w:rPr>
          <w:b/>
          <w:sz w:val="22"/>
          <w:szCs w:val="22"/>
        </w:rPr>
        <w:t>Billiar</w:t>
      </w:r>
      <w:proofErr w:type="spellEnd"/>
      <w:r w:rsidRPr="00391496">
        <w:rPr>
          <w:b/>
          <w:sz w:val="22"/>
          <w:szCs w:val="22"/>
        </w:rPr>
        <w:t xml:space="preserve"> TR</w:t>
      </w:r>
      <w:r w:rsidRPr="00391496">
        <w:rPr>
          <w:sz w:val="22"/>
          <w:szCs w:val="22"/>
        </w:rPr>
        <w:t xml:space="preserve">, </w:t>
      </w:r>
      <w:r w:rsidRPr="00391496">
        <w:rPr>
          <w:b/>
          <w:sz w:val="22"/>
          <w:szCs w:val="22"/>
        </w:rPr>
        <w:t>West MA</w:t>
      </w:r>
      <w:r w:rsidRPr="00391496">
        <w:rPr>
          <w:sz w:val="22"/>
          <w:szCs w:val="22"/>
        </w:rPr>
        <w:t xml:space="preserve">, </w:t>
      </w:r>
      <w:proofErr w:type="spellStart"/>
      <w:r w:rsidRPr="00391496">
        <w:rPr>
          <w:b/>
          <w:sz w:val="22"/>
          <w:szCs w:val="22"/>
        </w:rPr>
        <w:t>Jeschke</w:t>
      </w:r>
      <w:proofErr w:type="spellEnd"/>
      <w:r w:rsidRPr="00391496">
        <w:rPr>
          <w:b/>
          <w:sz w:val="22"/>
          <w:szCs w:val="22"/>
        </w:rPr>
        <w:t xml:space="preserve"> MG</w:t>
      </w:r>
      <w:r w:rsidRPr="00391496">
        <w:rPr>
          <w:sz w:val="22"/>
          <w:szCs w:val="22"/>
        </w:rPr>
        <w:t xml:space="preserve">, </w:t>
      </w:r>
      <w:r w:rsidRPr="00391496">
        <w:rPr>
          <w:b/>
          <w:sz w:val="22"/>
          <w:szCs w:val="22"/>
        </w:rPr>
        <w:t>Klein MB</w:t>
      </w:r>
      <w:r w:rsidRPr="00391496">
        <w:rPr>
          <w:sz w:val="22"/>
          <w:szCs w:val="22"/>
        </w:rPr>
        <w:t xml:space="preserve">, </w:t>
      </w:r>
      <w:proofErr w:type="spellStart"/>
      <w:r w:rsidRPr="00391496">
        <w:rPr>
          <w:b/>
          <w:sz w:val="22"/>
          <w:szCs w:val="22"/>
        </w:rPr>
        <w:t>Gamelli</w:t>
      </w:r>
      <w:proofErr w:type="spellEnd"/>
      <w:r w:rsidRPr="00391496">
        <w:rPr>
          <w:b/>
          <w:sz w:val="22"/>
          <w:szCs w:val="22"/>
        </w:rPr>
        <w:t xml:space="preserve"> RL</w:t>
      </w:r>
      <w:r w:rsidRPr="00391496">
        <w:rPr>
          <w:sz w:val="22"/>
          <w:szCs w:val="22"/>
        </w:rPr>
        <w:t xml:space="preserve">, </w:t>
      </w:r>
      <w:r w:rsidRPr="00391496">
        <w:rPr>
          <w:b/>
          <w:sz w:val="22"/>
          <w:szCs w:val="22"/>
        </w:rPr>
        <w:t>Gibran NS</w:t>
      </w:r>
      <w:r w:rsidRPr="00391496">
        <w:rPr>
          <w:sz w:val="22"/>
          <w:szCs w:val="22"/>
        </w:rPr>
        <w:t xml:space="preserve">, </w:t>
      </w:r>
      <w:r w:rsidRPr="00391496">
        <w:rPr>
          <w:b/>
          <w:sz w:val="22"/>
          <w:szCs w:val="22"/>
        </w:rPr>
        <w:t>Brownstein BH</w:t>
      </w:r>
      <w:r w:rsidRPr="00391496">
        <w:rPr>
          <w:sz w:val="22"/>
          <w:szCs w:val="22"/>
        </w:rPr>
        <w:t xml:space="preserve">, </w:t>
      </w:r>
      <w:r w:rsidRPr="00391496">
        <w:rPr>
          <w:b/>
          <w:sz w:val="22"/>
          <w:szCs w:val="22"/>
        </w:rPr>
        <w:t>Miller-Graziano C</w:t>
      </w:r>
      <w:r w:rsidRPr="00391496">
        <w:rPr>
          <w:sz w:val="22"/>
          <w:szCs w:val="22"/>
        </w:rPr>
        <w:t xml:space="preserve">, </w:t>
      </w:r>
      <w:r w:rsidRPr="00391496">
        <w:rPr>
          <w:b/>
          <w:sz w:val="22"/>
          <w:szCs w:val="22"/>
        </w:rPr>
        <w:lastRenderedPageBreak/>
        <w:t>Calvano SE</w:t>
      </w:r>
      <w:r w:rsidRPr="00391496">
        <w:rPr>
          <w:sz w:val="22"/>
          <w:szCs w:val="22"/>
        </w:rPr>
        <w:t xml:space="preserve">, </w:t>
      </w:r>
      <w:r w:rsidRPr="00391496">
        <w:rPr>
          <w:b/>
          <w:sz w:val="22"/>
          <w:szCs w:val="22"/>
        </w:rPr>
        <w:t>Mason PH</w:t>
      </w:r>
      <w:r w:rsidRPr="00391496">
        <w:rPr>
          <w:sz w:val="22"/>
          <w:szCs w:val="22"/>
        </w:rPr>
        <w:t xml:space="preserve">, </w:t>
      </w:r>
      <w:r w:rsidRPr="00391496">
        <w:rPr>
          <w:b/>
          <w:sz w:val="22"/>
          <w:szCs w:val="22"/>
        </w:rPr>
        <w:t>Cobb JP</w:t>
      </w:r>
      <w:r w:rsidRPr="00391496">
        <w:rPr>
          <w:sz w:val="22"/>
          <w:szCs w:val="22"/>
        </w:rPr>
        <w:t xml:space="preserve">, </w:t>
      </w:r>
      <w:proofErr w:type="spellStart"/>
      <w:r w:rsidRPr="00391496">
        <w:rPr>
          <w:b/>
          <w:sz w:val="22"/>
          <w:szCs w:val="22"/>
        </w:rPr>
        <w:t>Rahme</w:t>
      </w:r>
      <w:proofErr w:type="spellEnd"/>
      <w:r w:rsidRPr="00391496">
        <w:rPr>
          <w:b/>
          <w:sz w:val="22"/>
          <w:szCs w:val="22"/>
        </w:rPr>
        <w:t xml:space="preserve"> LG</w:t>
      </w:r>
      <w:r w:rsidRPr="00391496">
        <w:rPr>
          <w:sz w:val="22"/>
          <w:szCs w:val="22"/>
        </w:rPr>
        <w:t xml:space="preserve">, </w:t>
      </w:r>
      <w:r w:rsidRPr="00391496">
        <w:rPr>
          <w:b/>
          <w:sz w:val="22"/>
          <w:szCs w:val="22"/>
        </w:rPr>
        <w:t>Lowry SF</w:t>
      </w:r>
      <w:r w:rsidRPr="00391496">
        <w:rPr>
          <w:sz w:val="22"/>
          <w:szCs w:val="22"/>
        </w:rPr>
        <w:t xml:space="preserve">, </w:t>
      </w:r>
      <w:r w:rsidRPr="00391496">
        <w:rPr>
          <w:b/>
          <w:sz w:val="22"/>
          <w:szCs w:val="22"/>
        </w:rPr>
        <w:t>Maier RV</w:t>
      </w:r>
      <w:r w:rsidRPr="00391496">
        <w:rPr>
          <w:sz w:val="22"/>
          <w:szCs w:val="22"/>
        </w:rPr>
        <w:t xml:space="preserve">, </w:t>
      </w:r>
      <w:proofErr w:type="spellStart"/>
      <w:r w:rsidRPr="00391496">
        <w:rPr>
          <w:b/>
          <w:sz w:val="22"/>
          <w:szCs w:val="22"/>
        </w:rPr>
        <w:t>Moldawer</w:t>
      </w:r>
      <w:proofErr w:type="spellEnd"/>
      <w:r w:rsidRPr="00391496">
        <w:rPr>
          <w:b/>
          <w:sz w:val="22"/>
          <w:szCs w:val="22"/>
        </w:rPr>
        <w:t xml:space="preserve"> LL</w:t>
      </w:r>
      <w:r w:rsidRPr="00391496">
        <w:rPr>
          <w:sz w:val="22"/>
          <w:szCs w:val="22"/>
        </w:rPr>
        <w:t xml:space="preserve">, </w:t>
      </w:r>
      <w:r w:rsidRPr="00391496">
        <w:rPr>
          <w:b/>
          <w:sz w:val="22"/>
          <w:szCs w:val="22"/>
        </w:rPr>
        <w:t>Herndon DN</w:t>
      </w:r>
      <w:r w:rsidRPr="00391496">
        <w:rPr>
          <w:sz w:val="22"/>
          <w:szCs w:val="22"/>
        </w:rPr>
        <w:t xml:space="preserve">, </w:t>
      </w:r>
      <w:r w:rsidRPr="00391496">
        <w:rPr>
          <w:b/>
          <w:sz w:val="22"/>
          <w:szCs w:val="22"/>
        </w:rPr>
        <w:t>Davis RW</w:t>
      </w:r>
      <w:r w:rsidRPr="00391496">
        <w:rPr>
          <w:sz w:val="22"/>
          <w:szCs w:val="22"/>
        </w:rPr>
        <w:t xml:space="preserve">, </w:t>
      </w:r>
      <w:r w:rsidRPr="00391496">
        <w:rPr>
          <w:b/>
          <w:sz w:val="22"/>
          <w:szCs w:val="22"/>
        </w:rPr>
        <w:t>Xiao W</w:t>
      </w:r>
      <w:r w:rsidRPr="00391496">
        <w:rPr>
          <w:sz w:val="22"/>
          <w:szCs w:val="22"/>
        </w:rPr>
        <w:t xml:space="preserve">, </w:t>
      </w:r>
      <w:r w:rsidRPr="00391496">
        <w:rPr>
          <w:b/>
          <w:sz w:val="22"/>
          <w:szCs w:val="22"/>
        </w:rPr>
        <w:t>and RGT</w:t>
      </w:r>
      <w:r w:rsidRPr="00391496">
        <w:rPr>
          <w:sz w:val="22"/>
          <w:szCs w:val="22"/>
        </w:rPr>
        <w:t xml:space="preserve">. 2013. Genomic responses in mouse models poorly mimic human inflammatory diseases. Proceedings of the National Academy of Sciences </w:t>
      </w:r>
      <w:r w:rsidRPr="00391496">
        <w:rPr>
          <w:b/>
          <w:sz w:val="22"/>
          <w:szCs w:val="22"/>
        </w:rPr>
        <w:t>110</w:t>
      </w:r>
      <w:r w:rsidRPr="00391496">
        <w:rPr>
          <w:sz w:val="22"/>
          <w:szCs w:val="22"/>
        </w:rPr>
        <w:t>:3507–3512. doi:</w:t>
      </w:r>
      <w:hyperlink r:id="rId68">
        <w:r w:rsidRPr="00391496">
          <w:rPr>
            <w:rStyle w:val="Hyperlink"/>
            <w:sz w:val="22"/>
            <w:szCs w:val="22"/>
          </w:rPr>
          <w:t>10.1073/pnas.1222878110</w:t>
        </w:r>
      </w:hyperlink>
      <w:r w:rsidRPr="00391496">
        <w:rPr>
          <w:sz w:val="22"/>
          <w:szCs w:val="22"/>
        </w:rPr>
        <w:t>.</w:t>
      </w:r>
    </w:p>
    <w:p w14:paraId="285B4E78" w14:textId="77777777" w:rsidR="00B71F19" w:rsidRPr="00391496" w:rsidRDefault="002F37E4" w:rsidP="00391496">
      <w:pPr>
        <w:spacing w:line="480" w:lineRule="auto"/>
        <w:rPr>
          <w:sz w:val="22"/>
          <w:szCs w:val="22"/>
        </w:rPr>
      </w:pPr>
      <w:r w:rsidRPr="00391496">
        <w:rPr>
          <w:sz w:val="22"/>
          <w:szCs w:val="22"/>
        </w:rPr>
        <w:t xml:space="preserve">61. </w:t>
      </w:r>
      <w:r w:rsidRPr="00391496">
        <w:rPr>
          <w:b/>
          <w:sz w:val="22"/>
          <w:szCs w:val="22"/>
        </w:rPr>
        <w:t>Nguyen TLA</w:t>
      </w:r>
      <w:r w:rsidRPr="00391496">
        <w:rPr>
          <w:sz w:val="22"/>
          <w:szCs w:val="22"/>
        </w:rPr>
        <w:t xml:space="preserve">, </w:t>
      </w:r>
      <w:r w:rsidRPr="00391496">
        <w:rPr>
          <w:b/>
          <w:sz w:val="22"/>
          <w:szCs w:val="22"/>
        </w:rPr>
        <w:t>Vieira-Silva S</w:t>
      </w:r>
      <w:r w:rsidRPr="00391496">
        <w:rPr>
          <w:sz w:val="22"/>
          <w:szCs w:val="22"/>
        </w:rPr>
        <w:t xml:space="preserve">, </w:t>
      </w:r>
      <w:r w:rsidRPr="00391496">
        <w:rPr>
          <w:b/>
          <w:sz w:val="22"/>
          <w:szCs w:val="22"/>
        </w:rPr>
        <w:t>Liston A</w:t>
      </w:r>
      <w:r w:rsidRPr="00391496">
        <w:rPr>
          <w:sz w:val="22"/>
          <w:szCs w:val="22"/>
        </w:rPr>
        <w:t xml:space="preserve">, </w:t>
      </w:r>
      <w:proofErr w:type="spellStart"/>
      <w:r w:rsidRPr="00391496">
        <w:rPr>
          <w:b/>
          <w:sz w:val="22"/>
          <w:szCs w:val="22"/>
        </w:rPr>
        <w:t>Raes</w:t>
      </w:r>
      <w:proofErr w:type="spellEnd"/>
      <w:r w:rsidRPr="00391496">
        <w:rPr>
          <w:b/>
          <w:sz w:val="22"/>
          <w:szCs w:val="22"/>
        </w:rPr>
        <w:t xml:space="preserve"> J</w:t>
      </w:r>
      <w:r w:rsidRPr="00391496">
        <w:rPr>
          <w:sz w:val="22"/>
          <w:szCs w:val="22"/>
        </w:rPr>
        <w:t xml:space="preserve">. 2015. How informative is the mouse for human gut microbiota research? Disease Models &amp; Mechanisms </w:t>
      </w:r>
      <w:r w:rsidRPr="00391496">
        <w:rPr>
          <w:b/>
          <w:sz w:val="22"/>
          <w:szCs w:val="22"/>
        </w:rPr>
        <w:t>8</w:t>
      </w:r>
      <w:r w:rsidRPr="00391496">
        <w:rPr>
          <w:sz w:val="22"/>
          <w:szCs w:val="22"/>
        </w:rPr>
        <w:t>:1–16. doi:</w:t>
      </w:r>
      <w:hyperlink r:id="rId69">
        <w:r w:rsidRPr="00391496">
          <w:rPr>
            <w:rStyle w:val="Hyperlink"/>
            <w:sz w:val="22"/>
            <w:szCs w:val="22"/>
          </w:rPr>
          <w:t>10.1242/dmm.017400</w:t>
        </w:r>
      </w:hyperlink>
      <w:r w:rsidRPr="00391496">
        <w:rPr>
          <w:sz w:val="22"/>
          <w:szCs w:val="22"/>
        </w:rPr>
        <w:t>.</w:t>
      </w:r>
    </w:p>
    <w:p w14:paraId="51DE22F7" w14:textId="77777777" w:rsidR="00B71F19" w:rsidRPr="00391496" w:rsidRDefault="002F37E4" w:rsidP="00391496">
      <w:pPr>
        <w:spacing w:line="480" w:lineRule="auto"/>
        <w:rPr>
          <w:sz w:val="22"/>
          <w:szCs w:val="22"/>
        </w:rPr>
      </w:pPr>
      <w:r w:rsidRPr="00391496">
        <w:rPr>
          <w:sz w:val="22"/>
          <w:szCs w:val="22"/>
        </w:rPr>
        <w:t xml:space="preserve">62. </w:t>
      </w:r>
      <w:r w:rsidRPr="00391496">
        <w:rPr>
          <w:b/>
          <w:sz w:val="22"/>
          <w:szCs w:val="22"/>
        </w:rPr>
        <w:t>Wilson G</w:t>
      </w:r>
      <w:r w:rsidRPr="00391496">
        <w:rPr>
          <w:sz w:val="22"/>
          <w:szCs w:val="22"/>
        </w:rPr>
        <w:t xml:space="preserve">, </w:t>
      </w:r>
      <w:r w:rsidRPr="00391496">
        <w:rPr>
          <w:b/>
          <w:sz w:val="22"/>
          <w:szCs w:val="22"/>
        </w:rPr>
        <w:t>Bryan J</w:t>
      </w:r>
      <w:r w:rsidRPr="00391496">
        <w:rPr>
          <w:sz w:val="22"/>
          <w:szCs w:val="22"/>
        </w:rPr>
        <w:t xml:space="preserve">, </w:t>
      </w:r>
      <w:r w:rsidRPr="00391496">
        <w:rPr>
          <w:b/>
          <w:sz w:val="22"/>
          <w:szCs w:val="22"/>
        </w:rPr>
        <w:t>Cranston K</w:t>
      </w:r>
      <w:r w:rsidRPr="00391496">
        <w:rPr>
          <w:sz w:val="22"/>
          <w:szCs w:val="22"/>
        </w:rPr>
        <w:t xml:space="preserve">, </w:t>
      </w:r>
      <w:proofErr w:type="spellStart"/>
      <w:r w:rsidRPr="00391496">
        <w:rPr>
          <w:b/>
          <w:sz w:val="22"/>
          <w:szCs w:val="22"/>
        </w:rPr>
        <w:t>Kitzes</w:t>
      </w:r>
      <w:proofErr w:type="spellEnd"/>
      <w:r w:rsidRPr="00391496">
        <w:rPr>
          <w:b/>
          <w:sz w:val="22"/>
          <w:szCs w:val="22"/>
        </w:rPr>
        <w:t xml:space="preserve"> J</w:t>
      </w:r>
      <w:r w:rsidRPr="00391496">
        <w:rPr>
          <w:sz w:val="22"/>
          <w:szCs w:val="22"/>
        </w:rPr>
        <w:t xml:space="preserve">, </w:t>
      </w:r>
      <w:proofErr w:type="spellStart"/>
      <w:r w:rsidRPr="00391496">
        <w:rPr>
          <w:b/>
          <w:sz w:val="22"/>
          <w:szCs w:val="22"/>
        </w:rPr>
        <w:t>Nederbragt</w:t>
      </w:r>
      <w:proofErr w:type="spellEnd"/>
      <w:r w:rsidRPr="00391496">
        <w:rPr>
          <w:b/>
          <w:sz w:val="22"/>
          <w:szCs w:val="22"/>
        </w:rPr>
        <w:t xml:space="preserve"> L</w:t>
      </w:r>
      <w:r w:rsidRPr="00391496">
        <w:rPr>
          <w:sz w:val="22"/>
          <w:szCs w:val="22"/>
        </w:rPr>
        <w:t xml:space="preserve">, </w:t>
      </w:r>
      <w:r w:rsidRPr="00391496">
        <w:rPr>
          <w:b/>
          <w:sz w:val="22"/>
          <w:szCs w:val="22"/>
        </w:rPr>
        <w:t>Teal TK</w:t>
      </w:r>
      <w:r w:rsidRPr="00391496">
        <w:rPr>
          <w:sz w:val="22"/>
          <w:szCs w:val="22"/>
        </w:rPr>
        <w:t xml:space="preserve">. 2017. Good enough practices in scientific computing. PLOS Computational Biology </w:t>
      </w:r>
      <w:proofErr w:type="gramStart"/>
      <w:r w:rsidRPr="00391496">
        <w:rPr>
          <w:b/>
          <w:sz w:val="22"/>
          <w:szCs w:val="22"/>
        </w:rPr>
        <w:t>13</w:t>
      </w:r>
      <w:r w:rsidRPr="00391496">
        <w:rPr>
          <w:sz w:val="22"/>
          <w:szCs w:val="22"/>
        </w:rPr>
        <w:t>:e</w:t>
      </w:r>
      <w:proofErr w:type="gramEnd"/>
      <w:r w:rsidRPr="00391496">
        <w:rPr>
          <w:sz w:val="22"/>
          <w:szCs w:val="22"/>
        </w:rPr>
        <w:t>1005510. doi:</w:t>
      </w:r>
      <w:hyperlink r:id="rId70">
        <w:r w:rsidRPr="00391496">
          <w:rPr>
            <w:rStyle w:val="Hyperlink"/>
            <w:sz w:val="22"/>
            <w:szCs w:val="22"/>
          </w:rPr>
          <w:t>10.1371/journal.pcbi.1005510</w:t>
        </w:r>
      </w:hyperlink>
      <w:r w:rsidRPr="00391496">
        <w:rPr>
          <w:sz w:val="22"/>
          <w:szCs w:val="22"/>
        </w:rPr>
        <w:t>.</w:t>
      </w:r>
    </w:p>
    <w:p w14:paraId="51F0419C" w14:textId="77777777" w:rsidR="00B71F19" w:rsidRPr="00391496" w:rsidRDefault="002F37E4" w:rsidP="00391496">
      <w:pPr>
        <w:spacing w:line="480" w:lineRule="auto"/>
        <w:rPr>
          <w:sz w:val="22"/>
          <w:szCs w:val="22"/>
        </w:rPr>
      </w:pPr>
      <w:r w:rsidRPr="00391496">
        <w:rPr>
          <w:sz w:val="22"/>
          <w:szCs w:val="22"/>
        </w:rPr>
        <w:t xml:space="preserve">63. </w:t>
      </w:r>
      <w:r w:rsidRPr="00391496">
        <w:rPr>
          <w:b/>
          <w:sz w:val="22"/>
          <w:szCs w:val="22"/>
        </w:rPr>
        <w:t>Noble WS</w:t>
      </w:r>
      <w:r w:rsidRPr="00391496">
        <w:rPr>
          <w:sz w:val="22"/>
          <w:szCs w:val="22"/>
        </w:rPr>
        <w:t xml:space="preserve">. 2009. A quick guide to organizing computational biology projects. PLOS Computational Biology </w:t>
      </w:r>
      <w:proofErr w:type="gramStart"/>
      <w:r w:rsidRPr="00391496">
        <w:rPr>
          <w:b/>
          <w:sz w:val="22"/>
          <w:szCs w:val="22"/>
        </w:rPr>
        <w:t>5</w:t>
      </w:r>
      <w:r w:rsidRPr="00391496">
        <w:rPr>
          <w:sz w:val="22"/>
          <w:szCs w:val="22"/>
        </w:rPr>
        <w:t>:e</w:t>
      </w:r>
      <w:proofErr w:type="gramEnd"/>
      <w:r w:rsidRPr="00391496">
        <w:rPr>
          <w:sz w:val="22"/>
          <w:szCs w:val="22"/>
        </w:rPr>
        <w:t>1000424. doi:</w:t>
      </w:r>
      <w:hyperlink r:id="rId71">
        <w:r w:rsidRPr="00391496">
          <w:rPr>
            <w:rStyle w:val="Hyperlink"/>
            <w:sz w:val="22"/>
            <w:szCs w:val="22"/>
          </w:rPr>
          <w:t>10.1371/journal.pcbi.1000424</w:t>
        </w:r>
      </w:hyperlink>
      <w:r w:rsidRPr="00391496">
        <w:rPr>
          <w:sz w:val="22"/>
          <w:szCs w:val="22"/>
        </w:rPr>
        <w:t>.</w:t>
      </w:r>
    </w:p>
    <w:p w14:paraId="0911DC63" w14:textId="77777777" w:rsidR="00B71F19" w:rsidRPr="00391496" w:rsidRDefault="002F37E4" w:rsidP="00391496">
      <w:pPr>
        <w:spacing w:line="480" w:lineRule="auto"/>
        <w:rPr>
          <w:sz w:val="22"/>
          <w:szCs w:val="22"/>
        </w:rPr>
      </w:pPr>
      <w:r w:rsidRPr="00391496">
        <w:rPr>
          <w:sz w:val="22"/>
          <w:szCs w:val="22"/>
        </w:rPr>
        <w:t xml:space="preserve">64. </w:t>
      </w:r>
      <w:proofErr w:type="spellStart"/>
      <w:r w:rsidRPr="00391496">
        <w:rPr>
          <w:b/>
          <w:sz w:val="22"/>
          <w:szCs w:val="22"/>
        </w:rPr>
        <w:t>Taschuk</w:t>
      </w:r>
      <w:proofErr w:type="spellEnd"/>
      <w:r w:rsidRPr="00391496">
        <w:rPr>
          <w:b/>
          <w:sz w:val="22"/>
          <w:szCs w:val="22"/>
        </w:rPr>
        <w:t xml:space="preserve"> M</w:t>
      </w:r>
      <w:r w:rsidRPr="00391496">
        <w:rPr>
          <w:sz w:val="22"/>
          <w:szCs w:val="22"/>
        </w:rPr>
        <w:t xml:space="preserve">, </w:t>
      </w:r>
      <w:r w:rsidRPr="00391496">
        <w:rPr>
          <w:b/>
          <w:sz w:val="22"/>
          <w:szCs w:val="22"/>
        </w:rPr>
        <w:t>Wilson G</w:t>
      </w:r>
      <w:r w:rsidRPr="00391496">
        <w:rPr>
          <w:sz w:val="22"/>
          <w:szCs w:val="22"/>
        </w:rPr>
        <w:t xml:space="preserve">. 2017. Ten simple rules for making research software more robust. PLOS Computational Biology </w:t>
      </w:r>
      <w:proofErr w:type="gramStart"/>
      <w:r w:rsidRPr="00391496">
        <w:rPr>
          <w:b/>
          <w:sz w:val="22"/>
          <w:szCs w:val="22"/>
        </w:rPr>
        <w:t>13</w:t>
      </w:r>
      <w:r w:rsidRPr="00391496">
        <w:rPr>
          <w:sz w:val="22"/>
          <w:szCs w:val="22"/>
        </w:rPr>
        <w:t>:e</w:t>
      </w:r>
      <w:proofErr w:type="gramEnd"/>
      <w:r w:rsidRPr="00391496">
        <w:rPr>
          <w:sz w:val="22"/>
          <w:szCs w:val="22"/>
        </w:rPr>
        <w:t>1005412. doi:</w:t>
      </w:r>
      <w:hyperlink r:id="rId72">
        <w:r w:rsidRPr="00391496">
          <w:rPr>
            <w:rStyle w:val="Hyperlink"/>
            <w:sz w:val="22"/>
            <w:szCs w:val="22"/>
          </w:rPr>
          <w:t>10.1371/journal.pcbi.1005412</w:t>
        </w:r>
      </w:hyperlink>
      <w:r w:rsidRPr="00391496">
        <w:rPr>
          <w:sz w:val="22"/>
          <w:szCs w:val="22"/>
        </w:rPr>
        <w:t>.</w:t>
      </w:r>
    </w:p>
    <w:p w14:paraId="0D4065DC" w14:textId="77777777" w:rsidR="00B71F19" w:rsidRPr="00391496" w:rsidRDefault="002F37E4" w:rsidP="00391496">
      <w:pPr>
        <w:spacing w:line="480" w:lineRule="auto"/>
        <w:rPr>
          <w:sz w:val="22"/>
          <w:szCs w:val="22"/>
        </w:rPr>
      </w:pPr>
      <w:r w:rsidRPr="00391496">
        <w:rPr>
          <w:sz w:val="22"/>
          <w:szCs w:val="22"/>
        </w:rPr>
        <w:t xml:space="preserve">65. </w:t>
      </w:r>
      <w:r w:rsidRPr="00391496">
        <w:rPr>
          <w:b/>
          <w:sz w:val="22"/>
          <w:szCs w:val="22"/>
        </w:rPr>
        <w:t>Hart EM</w:t>
      </w:r>
      <w:r w:rsidRPr="00391496">
        <w:rPr>
          <w:sz w:val="22"/>
          <w:szCs w:val="22"/>
        </w:rPr>
        <w:t xml:space="preserve">, </w:t>
      </w:r>
      <w:proofErr w:type="spellStart"/>
      <w:r w:rsidRPr="00391496">
        <w:rPr>
          <w:b/>
          <w:sz w:val="22"/>
          <w:szCs w:val="22"/>
        </w:rPr>
        <w:t>Barmby</w:t>
      </w:r>
      <w:proofErr w:type="spellEnd"/>
      <w:r w:rsidRPr="00391496">
        <w:rPr>
          <w:b/>
          <w:sz w:val="22"/>
          <w:szCs w:val="22"/>
        </w:rPr>
        <w:t xml:space="preserve"> P</w:t>
      </w:r>
      <w:r w:rsidRPr="00391496">
        <w:rPr>
          <w:sz w:val="22"/>
          <w:szCs w:val="22"/>
        </w:rPr>
        <w:t xml:space="preserve">, </w:t>
      </w:r>
      <w:proofErr w:type="spellStart"/>
      <w:r w:rsidRPr="00391496">
        <w:rPr>
          <w:b/>
          <w:sz w:val="22"/>
          <w:szCs w:val="22"/>
        </w:rPr>
        <w:t>LeBauer</w:t>
      </w:r>
      <w:proofErr w:type="spellEnd"/>
      <w:r w:rsidRPr="00391496">
        <w:rPr>
          <w:b/>
          <w:sz w:val="22"/>
          <w:szCs w:val="22"/>
        </w:rPr>
        <w:t xml:space="preserve"> D</w:t>
      </w:r>
      <w:r w:rsidRPr="00391496">
        <w:rPr>
          <w:sz w:val="22"/>
          <w:szCs w:val="22"/>
        </w:rPr>
        <w:t xml:space="preserve">, </w:t>
      </w:r>
      <w:proofErr w:type="spellStart"/>
      <w:r w:rsidRPr="00391496">
        <w:rPr>
          <w:b/>
          <w:sz w:val="22"/>
          <w:szCs w:val="22"/>
        </w:rPr>
        <w:t>Michonneau</w:t>
      </w:r>
      <w:proofErr w:type="spellEnd"/>
      <w:r w:rsidRPr="00391496">
        <w:rPr>
          <w:b/>
          <w:sz w:val="22"/>
          <w:szCs w:val="22"/>
        </w:rPr>
        <w:t xml:space="preserve"> F</w:t>
      </w:r>
      <w:r w:rsidRPr="00391496">
        <w:rPr>
          <w:sz w:val="22"/>
          <w:szCs w:val="22"/>
        </w:rPr>
        <w:t xml:space="preserve">, </w:t>
      </w:r>
      <w:r w:rsidRPr="00391496">
        <w:rPr>
          <w:b/>
          <w:sz w:val="22"/>
          <w:szCs w:val="22"/>
        </w:rPr>
        <w:t>Mount S</w:t>
      </w:r>
      <w:r w:rsidRPr="00391496">
        <w:rPr>
          <w:sz w:val="22"/>
          <w:szCs w:val="22"/>
        </w:rPr>
        <w:t xml:space="preserve">, </w:t>
      </w:r>
      <w:proofErr w:type="spellStart"/>
      <w:r w:rsidRPr="00391496">
        <w:rPr>
          <w:b/>
          <w:sz w:val="22"/>
          <w:szCs w:val="22"/>
        </w:rPr>
        <w:t>Mulrooney</w:t>
      </w:r>
      <w:proofErr w:type="spellEnd"/>
      <w:r w:rsidRPr="00391496">
        <w:rPr>
          <w:b/>
          <w:sz w:val="22"/>
          <w:szCs w:val="22"/>
        </w:rPr>
        <w:t xml:space="preserve"> P</w:t>
      </w:r>
      <w:r w:rsidRPr="00391496">
        <w:rPr>
          <w:sz w:val="22"/>
          <w:szCs w:val="22"/>
        </w:rPr>
        <w:t xml:space="preserve">, </w:t>
      </w:r>
      <w:proofErr w:type="spellStart"/>
      <w:r w:rsidRPr="00391496">
        <w:rPr>
          <w:b/>
          <w:sz w:val="22"/>
          <w:szCs w:val="22"/>
        </w:rPr>
        <w:t>Poisot</w:t>
      </w:r>
      <w:proofErr w:type="spellEnd"/>
      <w:r w:rsidRPr="00391496">
        <w:rPr>
          <w:b/>
          <w:sz w:val="22"/>
          <w:szCs w:val="22"/>
        </w:rPr>
        <w:t xml:space="preserve"> T</w:t>
      </w:r>
      <w:r w:rsidRPr="00391496">
        <w:rPr>
          <w:sz w:val="22"/>
          <w:szCs w:val="22"/>
        </w:rPr>
        <w:t xml:space="preserve">, </w:t>
      </w:r>
      <w:r w:rsidRPr="00391496">
        <w:rPr>
          <w:b/>
          <w:sz w:val="22"/>
          <w:szCs w:val="22"/>
        </w:rPr>
        <w:t>Woo KH</w:t>
      </w:r>
      <w:r w:rsidRPr="00391496">
        <w:rPr>
          <w:sz w:val="22"/>
          <w:szCs w:val="22"/>
        </w:rPr>
        <w:t xml:space="preserve">, </w:t>
      </w:r>
      <w:r w:rsidRPr="00391496">
        <w:rPr>
          <w:b/>
          <w:sz w:val="22"/>
          <w:szCs w:val="22"/>
        </w:rPr>
        <w:t>Zimmerman NB</w:t>
      </w:r>
      <w:r w:rsidRPr="00391496">
        <w:rPr>
          <w:sz w:val="22"/>
          <w:szCs w:val="22"/>
        </w:rPr>
        <w:t xml:space="preserve">, </w:t>
      </w:r>
      <w:r w:rsidRPr="00391496">
        <w:rPr>
          <w:b/>
          <w:sz w:val="22"/>
          <w:szCs w:val="22"/>
        </w:rPr>
        <w:t>Hollister JW</w:t>
      </w:r>
      <w:r w:rsidRPr="00391496">
        <w:rPr>
          <w:sz w:val="22"/>
          <w:szCs w:val="22"/>
        </w:rPr>
        <w:t xml:space="preserve">. 2016. Ten simple rules for digital data storage. PLOS Computational Biology </w:t>
      </w:r>
      <w:proofErr w:type="gramStart"/>
      <w:r w:rsidRPr="00391496">
        <w:rPr>
          <w:b/>
          <w:sz w:val="22"/>
          <w:szCs w:val="22"/>
        </w:rPr>
        <w:t>12</w:t>
      </w:r>
      <w:r w:rsidRPr="00391496">
        <w:rPr>
          <w:sz w:val="22"/>
          <w:szCs w:val="22"/>
        </w:rPr>
        <w:t>:e</w:t>
      </w:r>
      <w:proofErr w:type="gramEnd"/>
      <w:r w:rsidRPr="00391496">
        <w:rPr>
          <w:sz w:val="22"/>
          <w:szCs w:val="22"/>
        </w:rPr>
        <w:t>1005097. doi:</w:t>
      </w:r>
      <w:hyperlink r:id="rId73">
        <w:r w:rsidRPr="00391496">
          <w:rPr>
            <w:rStyle w:val="Hyperlink"/>
            <w:sz w:val="22"/>
            <w:szCs w:val="22"/>
          </w:rPr>
          <w:t>10.1371/journal.pcbi.1005097</w:t>
        </w:r>
      </w:hyperlink>
      <w:r w:rsidRPr="00391496">
        <w:rPr>
          <w:sz w:val="22"/>
          <w:szCs w:val="22"/>
        </w:rPr>
        <w:t>.</w:t>
      </w:r>
    </w:p>
    <w:p w14:paraId="7A905C9F" w14:textId="77777777" w:rsidR="00B71F19" w:rsidRPr="00391496" w:rsidRDefault="002F37E4" w:rsidP="00391496">
      <w:pPr>
        <w:spacing w:line="480" w:lineRule="auto"/>
        <w:rPr>
          <w:sz w:val="22"/>
          <w:szCs w:val="22"/>
        </w:rPr>
      </w:pPr>
      <w:r w:rsidRPr="00391496">
        <w:rPr>
          <w:sz w:val="22"/>
          <w:szCs w:val="22"/>
        </w:rPr>
        <w:t xml:space="preserve">66. </w:t>
      </w:r>
      <w:r w:rsidRPr="00391496">
        <w:rPr>
          <w:b/>
          <w:sz w:val="22"/>
          <w:szCs w:val="22"/>
        </w:rPr>
        <w:t>Perez-</w:t>
      </w:r>
      <w:proofErr w:type="spellStart"/>
      <w:r w:rsidRPr="00391496">
        <w:rPr>
          <w:b/>
          <w:sz w:val="22"/>
          <w:szCs w:val="22"/>
        </w:rPr>
        <w:t>Riverol</w:t>
      </w:r>
      <w:proofErr w:type="spellEnd"/>
      <w:r w:rsidRPr="00391496">
        <w:rPr>
          <w:b/>
          <w:sz w:val="22"/>
          <w:szCs w:val="22"/>
        </w:rPr>
        <w:t xml:space="preserve"> Y</w:t>
      </w:r>
      <w:r w:rsidRPr="00391496">
        <w:rPr>
          <w:sz w:val="22"/>
          <w:szCs w:val="22"/>
        </w:rPr>
        <w:t xml:space="preserve">, </w:t>
      </w:r>
      <w:r w:rsidRPr="00391496">
        <w:rPr>
          <w:b/>
          <w:sz w:val="22"/>
          <w:szCs w:val="22"/>
        </w:rPr>
        <w:t>Gatto L</w:t>
      </w:r>
      <w:r w:rsidRPr="00391496">
        <w:rPr>
          <w:sz w:val="22"/>
          <w:szCs w:val="22"/>
        </w:rPr>
        <w:t xml:space="preserve">, </w:t>
      </w:r>
      <w:r w:rsidRPr="00391496">
        <w:rPr>
          <w:b/>
          <w:sz w:val="22"/>
          <w:szCs w:val="22"/>
        </w:rPr>
        <w:t>Wang R</w:t>
      </w:r>
      <w:r w:rsidRPr="00391496">
        <w:rPr>
          <w:sz w:val="22"/>
          <w:szCs w:val="22"/>
        </w:rPr>
        <w:t xml:space="preserve">, </w:t>
      </w:r>
      <w:proofErr w:type="spellStart"/>
      <w:r w:rsidRPr="00391496">
        <w:rPr>
          <w:b/>
          <w:sz w:val="22"/>
          <w:szCs w:val="22"/>
        </w:rPr>
        <w:t>Sachsenberg</w:t>
      </w:r>
      <w:proofErr w:type="spellEnd"/>
      <w:r w:rsidRPr="00391496">
        <w:rPr>
          <w:b/>
          <w:sz w:val="22"/>
          <w:szCs w:val="22"/>
        </w:rPr>
        <w:t xml:space="preserve"> T</w:t>
      </w:r>
      <w:r w:rsidRPr="00391496">
        <w:rPr>
          <w:sz w:val="22"/>
          <w:szCs w:val="22"/>
        </w:rPr>
        <w:t xml:space="preserve">, </w:t>
      </w:r>
      <w:proofErr w:type="spellStart"/>
      <w:r w:rsidRPr="00391496">
        <w:rPr>
          <w:b/>
          <w:sz w:val="22"/>
          <w:szCs w:val="22"/>
        </w:rPr>
        <w:t>Uszkoreit</w:t>
      </w:r>
      <w:proofErr w:type="spellEnd"/>
      <w:r w:rsidRPr="00391496">
        <w:rPr>
          <w:b/>
          <w:sz w:val="22"/>
          <w:szCs w:val="22"/>
        </w:rPr>
        <w:t xml:space="preserve"> J</w:t>
      </w:r>
      <w:r w:rsidRPr="00391496">
        <w:rPr>
          <w:sz w:val="22"/>
          <w:szCs w:val="22"/>
        </w:rPr>
        <w:t xml:space="preserve">, </w:t>
      </w:r>
      <w:proofErr w:type="spellStart"/>
      <w:r w:rsidRPr="00391496">
        <w:rPr>
          <w:b/>
          <w:sz w:val="22"/>
          <w:szCs w:val="22"/>
        </w:rPr>
        <w:t>Veiga</w:t>
      </w:r>
      <w:proofErr w:type="spellEnd"/>
      <w:r w:rsidRPr="00391496">
        <w:rPr>
          <w:b/>
          <w:sz w:val="22"/>
          <w:szCs w:val="22"/>
        </w:rPr>
        <w:t xml:space="preserve"> </w:t>
      </w:r>
      <w:proofErr w:type="spellStart"/>
      <w:r w:rsidRPr="00391496">
        <w:rPr>
          <w:b/>
          <w:sz w:val="22"/>
          <w:szCs w:val="22"/>
        </w:rPr>
        <w:t>Leprevost</w:t>
      </w:r>
      <w:proofErr w:type="spellEnd"/>
      <w:r w:rsidRPr="00391496">
        <w:rPr>
          <w:b/>
          <w:sz w:val="22"/>
          <w:szCs w:val="22"/>
        </w:rPr>
        <w:t xml:space="preserve"> F da</w:t>
      </w:r>
      <w:r w:rsidRPr="00391496">
        <w:rPr>
          <w:sz w:val="22"/>
          <w:szCs w:val="22"/>
        </w:rPr>
        <w:t xml:space="preserve">, </w:t>
      </w:r>
      <w:proofErr w:type="spellStart"/>
      <w:r w:rsidRPr="00391496">
        <w:rPr>
          <w:b/>
          <w:sz w:val="22"/>
          <w:szCs w:val="22"/>
        </w:rPr>
        <w:t>Fufezan</w:t>
      </w:r>
      <w:proofErr w:type="spellEnd"/>
      <w:r w:rsidRPr="00391496">
        <w:rPr>
          <w:b/>
          <w:sz w:val="22"/>
          <w:szCs w:val="22"/>
        </w:rPr>
        <w:t xml:space="preserve"> C</w:t>
      </w:r>
      <w:r w:rsidRPr="00391496">
        <w:rPr>
          <w:sz w:val="22"/>
          <w:szCs w:val="22"/>
        </w:rPr>
        <w:t xml:space="preserve">, </w:t>
      </w:r>
      <w:proofErr w:type="spellStart"/>
      <w:r w:rsidRPr="00391496">
        <w:rPr>
          <w:b/>
          <w:sz w:val="22"/>
          <w:szCs w:val="22"/>
        </w:rPr>
        <w:t>Ternent</w:t>
      </w:r>
      <w:proofErr w:type="spellEnd"/>
      <w:r w:rsidRPr="00391496">
        <w:rPr>
          <w:b/>
          <w:sz w:val="22"/>
          <w:szCs w:val="22"/>
        </w:rPr>
        <w:t xml:space="preserve"> T</w:t>
      </w:r>
      <w:r w:rsidRPr="00391496">
        <w:rPr>
          <w:sz w:val="22"/>
          <w:szCs w:val="22"/>
        </w:rPr>
        <w:t xml:space="preserve">, </w:t>
      </w:r>
      <w:proofErr w:type="spellStart"/>
      <w:r w:rsidRPr="00391496">
        <w:rPr>
          <w:b/>
          <w:sz w:val="22"/>
          <w:szCs w:val="22"/>
        </w:rPr>
        <w:t>Eglen</w:t>
      </w:r>
      <w:proofErr w:type="spellEnd"/>
      <w:r w:rsidRPr="00391496">
        <w:rPr>
          <w:b/>
          <w:sz w:val="22"/>
          <w:szCs w:val="22"/>
        </w:rPr>
        <w:t xml:space="preserve"> SJ</w:t>
      </w:r>
      <w:r w:rsidRPr="00391496">
        <w:rPr>
          <w:sz w:val="22"/>
          <w:szCs w:val="22"/>
        </w:rPr>
        <w:t xml:space="preserve">, </w:t>
      </w:r>
      <w:r w:rsidRPr="00391496">
        <w:rPr>
          <w:b/>
          <w:sz w:val="22"/>
          <w:szCs w:val="22"/>
        </w:rPr>
        <w:t>Katz DS</w:t>
      </w:r>
      <w:r w:rsidRPr="00391496">
        <w:rPr>
          <w:sz w:val="22"/>
          <w:szCs w:val="22"/>
        </w:rPr>
        <w:t xml:space="preserve">, </w:t>
      </w:r>
      <w:r w:rsidRPr="00391496">
        <w:rPr>
          <w:b/>
          <w:sz w:val="22"/>
          <w:szCs w:val="22"/>
        </w:rPr>
        <w:t>Pollard TJ</w:t>
      </w:r>
      <w:r w:rsidRPr="00391496">
        <w:rPr>
          <w:sz w:val="22"/>
          <w:szCs w:val="22"/>
        </w:rPr>
        <w:t xml:space="preserve">, </w:t>
      </w:r>
      <w:proofErr w:type="spellStart"/>
      <w:r w:rsidRPr="00391496">
        <w:rPr>
          <w:b/>
          <w:sz w:val="22"/>
          <w:szCs w:val="22"/>
        </w:rPr>
        <w:t>Konovalov</w:t>
      </w:r>
      <w:proofErr w:type="spellEnd"/>
      <w:r w:rsidRPr="00391496">
        <w:rPr>
          <w:b/>
          <w:sz w:val="22"/>
          <w:szCs w:val="22"/>
        </w:rPr>
        <w:t xml:space="preserve"> A</w:t>
      </w:r>
      <w:r w:rsidRPr="00391496">
        <w:rPr>
          <w:sz w:val="22"/>
          <w:szCs w:val="22"/>
        </w:rPr>
        <w:t xml:space="preserve">, </w:t>
      </w:r>
      <w:r w:rsidRPr="00391496">
        <w:rPr>
          <w:b/>
          <w:sz w:val="22"/>
          <w:szCs w:val="22"/>
        </w:rPr>
        <w:t>Flight RM</w:t>
      </w:r>
      <w:r w:rsidRPr="00391496">
        <w:rPr>
          <w:sz w:val="22"/>
          <w:szCs w:val="22"/>
        </w:rPr>
        <w:t xml:space="preserve">, </w:t>
      </w:r>
      <w:r w:rsidRPr="00391496">
        <w:rPr>
          <w:b/>
          <w:sz w:val="22"/>
          <w:szCs w:val="22"/>
        </w:rPr>
        <w:t>Blin K</w:t>
      </w:r>
      <w:r w:rsidRPr="00391496">
        <w:rPr>
          <w:sz w:val="22"/>
          <w:szCs w:val="22"/>
        </w:rPr>
        <w:t xml:space="preserve">, </w:t>
      </w:r>
      <w:proofErr w:type="spellStart"/>
      <w:r w:rsidRPr="00391496">
        <w:rPr>
          <w:b/>
          <w:sz w:val="22"/>
          <w:szCs w:val="22"/>
        </w:rPr>
        <w:t>Vizcaíno</w:t>
      </w:r>
      <w:proofErr w:type="spellEnd"/>
      <w:r w:rsidRPr="00391496">
        <w:rPr>
          <w:b/>
          <w:sz w:val="22"/>
          <w:szCs w:val="22"/>
        </w:rPr>
        <w:t xml:space="preserve"> JA</w:t>
      </w:r>
      <w:r w:rsidRPr="00391496">
        <w:rPr>
          <w:sz w:val="22"/>
          <w:szCs w:val="22"/>
        </w:rPr>
        <w:t xml:space="preserve">. 2016. Ten simple rules for taking advantage of git and GitHub. PLOS Computational Biology </w:t>
      </w:r>
      <w:proofErr w:type="gramStart"/>
      <w:r w:rsidRPr="00391496">
        <w:rPr>
          <w:b/>
          <w:sz w:val="22"/>
          <w:szCs w:val="22"/>
        </w:rPr>
        <w:t>12</w:t>
      </w:r>
      <w:r w:rsidRPr="00391496">
        <w:rPr>
          <w:sz w:val="22"/>
          <w:szCs w:val="22"/>
        </w:rPr>
        <w:t>:e</w:t>
      </w:r>
      <w:proofErr w:type="gramEnd"/>
      <w:r w:rsidRPr="00391496">
        <w:rPr>
          <w:sz w:val="22"/>
          <w:szCs w:val="22"/>
        </w:rPr>
        <w:t>1004947. doi:</w:t>
      </w:r>
      <w:hyperlink r:id="rId74">
        <w:r w:rsidRPr="00391496">
          <w:rPr>
            <w:rStyle w:val="Hyperlink"/>
            <w:sz w:val="22"/>
            <w:szCs w:val="22"/>
          </w:rPr>
          <w:t>10.1371/journal.pcbi.1004947</w:t>
        </w:r>
      </w:hyperlink>
      <w:r w:rsidRPr="00391496">
        <w:rPr>
          <w:sz w:val="22"/>
          <w:szCs w:val="22"/>
        </w:rPr>
        <w:t>.</w:t>
      </w:r>
    </w:p>
    <w:p w14:paraId="0F3E2658" w14:textId="77777777" w:rsidR="00B71F19" w:rsidRPr="00391496" w:rsidRDefault="002F37E4" w:rsidP="00391496">
      <w:pPr>
        <w:spacing w:line="480" w:lineRule="auto"/>
        <w:rPr>
          <w:sz w:val="22"/>
          <w:szCs w:val="22"/>
        </w:rPr>
      </w:pPr>
      <w:r w:rsidRPr="00391496">
        <w:rPr>
          <w:sz w:val="22"/>
          <w:szCs w:val="22"/>
        </w:rPr>
        <w:lastRenderedPageBreak/>
        <w:t xml:space="preserve">67. </w:t>
      </w:r>
      <w:proofErr w:type="spellStart"/>
      <w:r w:rsidRPr="00391496">
        <w:rPr>
          <w:b/>
          <w:sz w:val="22"/>
          <w:szCs w:val="22"/>
        </w:rPr>
        <w:t>Sandve</w:t>
      </w:r>
      <w:proofErr w:type="spellEnd"/>
      <w:r w:rsidRPr="00391496">
        <w:rPr>
          <w:b/>
          <w:sz w:val="22"/>
          <w:szCs w:val="22"/>
        </w:rPr>
        <w:t xml:space="preserve"> GK</w:t>
      </w:r>
      <w:r w:rsidRPr="00391496">
        <w:rPr>
          <w:sz w:val="22"/>
          <w:szCs w:val="22"/>
        </w:rPr>
        <w:t xml:space="preserve">, </w:t>
      </w:r>
      <w:proofErr w:type="spellStart"/>
      <w:r w:rsidRPr="00391496">
        <w:rPr>
          <w:b/>
          <w:sz w:val="22"/>
          <w:szCs w:val="22"/>
        </w:rPr>
        <w:t>Nekrutenko</w:t>
      </w:r>
      <w:proofErr w:type="spellEnd"/>
      <w:r w:rsidRPr="00391496">
        <w:rPr>
          <w:b/>
          <w:sz w:val="22"/>
          <w:szCs w:val="22"/>
        </w:rPr>
        <w:t xml:space="preserve"> A</w:t>
      </w:r>
      <w:r w:rsidRPr="00391496">
        <w:rPr>
          <w:sz w:val="22"/>
          <w:szCs w:val="22"/>
        </w:rPr>
        <w:t xml:space="preserve">, </w:t>
      </w:r>
      <w:r w:rsidRPr="00391496">
        <w:rPr>
          <w:b/>
          <w:sz w:val="22"/>
          <w:szCs w:val="22"/>
        </w:rPr>
        <w:t>Taylor J</w:t>
      </w:r>
      <w:r w:rsidRPr="00391496">
        <w:rPr>
          <w:sz w:val="22"/>
          <w:szCs w:val="22"/>
        </w:rPr>
        <w:t xml:space="preserve">, </w:t>
      </w:r>
      <w:proofErr w:type="spellStart"/>
      <w:r w:rsidRPr="00391496">
        <w:rPr>
          <w:b/>
          <w:sz w:val="22"/>
          <w:szCs w:val="22"/>
        </w:rPr>
        <w:t>Hovig</w:t>
      </w:r>
      <w:proofErr w:type="spellEnd"/>
      <w:r w:rsidRPr="00391496">
        <w:rPr>
          <w:b/>
          <w:sz w:val="22"/>
          <w:szCs w:val="22"/>
        </w:rPr>
        <w:t xml:space="preserve"> E</w:t>
      </w:r>
      <w:r w:rsidRPr="00391496">
        <w:rPr>
          <w:sz w:val="22"/>
          <w:szCs w:val="22"/>
        </w:rPr>
        <w:t xml:space="preserve">. 2013. Ten simple rules for reproducible computational research. PLOS Computational Biology </w:t>
      </w:r>
      <w:proofErr w:type="gramStart"/>
      <w:r w:rsidRPr="00391496">
        <w:rPr>
          <w:b/>
          <w:sz w:val="22"/>
          <w:szCs w:val="22"/>
        </w:rPr>
        <w:t>9</w:t>
      </w:r>
      <w:r w:rsidRPr="00391496">
        <w:rPr>
          <w:sz w:val="22"/>
          <w:szCs w:val="22"/>
        </w:rPr>
        <w:t>:e</w:t>
      </w:r>
      <w:proofErr w:type="gramEnd"/>
      <w:r w:rsidRPr="00391496">
        <w:rPr>
          <w:sz w:val="22"/>
          <w:szCs w:val="22"/>
        </w:rPr>
        <w:t>1003285. doi:</w:t>
      </w:r>
      <w:hyperlink r:id="rId75">
        <w:r w:rsidRPr="00391496">
          <w:rPr>
            <w:rStyle w:val="Hyperlink"/>
            <w:sz w:val="22"/>
            <w:szCs w:val="22"/>
          </w:rPr>
          <w:t>10.1371/journal.pcbi.1003285</w:t>
        </w:r>
      </w:hyperlink>
      <w:r w:rsidRPr="00391496">
        <w:rPr>
          <w:sz w:val="22"/>
          <w:szCs w:val="22"/>
        </w:rPr>
        <w:t>.</w:t>
      </w:r>
    </w:p>
    <w:p w14:paraId="5E51A4B5" w14:textId="77777777" w:rsidR="00B71F19" w:rsidRPr="00391496" w:rsidRDefault="002F37E4" w:rsidP="00391496">
      <w:pPr>
        <w:spacing w:line="480" w:lineRule="auto"/>
        <w:rPr>
          <w:sz w:val="22"/>
          <w:szCs w:val="22"/>
        </w:rPr>
      </w:pPr>
      <w:r w:rsidRPr="00391496">
        <w:rPr>
          <w:sz w:val="22"/>
          <w:szCs w:val="22"/>
        </w:rPr>
        <w:t xml:space="preserve">68. </w:t>
      </w:r>
      <w:r w:rsidRPr="00391496">
        <w:rPr>
          <w:b/>
          <w:sz w:val="22"/>
          <w:szCs w:val="22"/>
        </w:rPr>
        <w:t>Wilson G</w:t>
      </w:r>
      <w:r w:rsidRPr="00391496">
        <w:rPr>
          <w:sz w:val="22"/>
          <w:szCs w:val="22"/>
        </w:rPr>
        <w:t>. 2016. Software carpentry: Lessons learned. F1000Research. doi:</w:t>
      </w:r>
      <w:hyperlink r:id="rId76">
        <w:r w:rsidRPr="00391496">
          <w:rPr>
            <w:rStyle w:val="Hyperlink"/>
            <w:sz w:val="22"/>
            <w:szCs w:val="22"/>
          </w:rPr>
          <w:t>10.12688/f1000research.3-</w:t>
        </w:r>
        <w:proofErr w:type="gramStart"/>
        <w:r w:rsidRPr="00391496">
          <w:rPr>
            <w:rStyle w:val="Hyperlink"/>
            <w:sz w:val="22"/>
            <w:szCs w:val="22"/>
          </w:rPr>
          <w:t>62.v</w:t>
        </w:r>
        <w:proofErr w:type="gramEnd"/>
        <w:r w:rsidRPr="00391496">
          <w:rPr>
            <w:rStyle w:val="Hyperlink"/>
            <w:sz w:val="22"/>
            <w:szCs w:val="22"/>
          </w:rPr>
          <w:t>2</w:t>
        </w:r>
      </w:hyperlink>
      <w:r w:rsidRPr="00391496">
        <w:rPr>
          <w:sz w:val="22"/>
          <w:szCs w:val="22"/>
        </w:rPr>
        <w:t>.</w:t>
      </w:r>
    </w:p>
    <w:sectPr w:rsidR="00B71F19" w:rsidRPr="00391496" w:rsidSect="00F271E3">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 w:date="2018-02-25T18:17:00Z" w:initials="K">
    <w:p w14:paraId="607DDDA6" w14:textId="4B31FE71" w:rsidR="00516A35" w:rsidRDefault="00516A35">
      <w:pPr>
        <w:pStyle w:val="CommentText"/>
      </w:pPr>
      <w:r>
        <w:rPr>
          <w:rStyle w:val="CommentReference"/>
        </w:rPr>
        <w:annotationRef/>
      </w:r>
      <w:r>
        <w:t>More the subject of the piece</w:t>
      </w:r>
    </w:p>
  </w:comment>
  <w:comment w:id="15" w:author="Kate" w:date="2018-02-25T18:17:00Z" w:initials="K">
    <w:p w14:paraId="532D3D6E" w14:textId="7ADCF361" w:rsidR="00516A35" w:rsidRDefault="00516A35">
      <w:pPr>
        <w:pStyle w:val="CommentText"/>
      </w:pPr>
      <w:r>
        <w:rPr>
          <w:rStyle w:val="CommentReference"/>
        </w:rPr>
        <w:annotationRef/>
      </w:r>
      <w:r>
        <w:t xml:space="preserve">I would tend not to capitalize this, but it might be common practice. </w:t>
      </w:r>
    </w:p>
  </w:comment>
  <w:comment w:id="17" w:author="Kate" w:date="2018-02-22T11:50:00Z" w:initials="K">
    <w:p w14:paraId="2FDEE5E9" w14:textId="77777777" w:rsidR="00516A35" w:rsidRDefault="00516A35">
      <w:pPr>
        <w:pStyle w:val="CommentText"/>
      </w:pPr>
      <w:r>
        <w:rPr>
          <w:rStyle w:val="CommentReference"/>
        </w:rPr>
        <w:annotationRef/>
      </w:r>
      <w:r>
        <w:t xml:space="preserve">Not disagreeing with these but they’re kind of general and high level and I didn’t think they fit into an abstract very well. they don’t tell me much about the content. </w:t>
      </w:r>
    </w:p>
  </w:comment>
  <w:comment w:id="20" w:author="Kate" w:date="2018-02-22T11:50:00Z" w:initials="K">
    <w:p w14:paraId="1526EF58" w14:textId="77777777" w:rsidR="00516A35" w:rsidRDefault="00516A35">
      <w:pPr>
        <w:pStyle w:val="CommentText"/>
      </w:pPr>
      <w:r>
        <w:rPr>
          <w:rStyle w:val="CommentReference"/>
        </w:rPr>
        <w:annotationRef/>
      </w:r>
      <w:r>
        <w:t xml:space="preserve">Maybe something more here like “that microbiologists can use” or something like that? </w:t>
      </w:r>
    </w:p>
  </w:comment>
  <w:comment w:id="24" w:author="Kate" w:date="2018-02-22T11:51:00Z" w:initials="K">
    <w:p w14:paraId="11B8B254" w14:textId="77777777" w:rsidR="00516A35" w:rsidRDefault="00516A35">
      <w:pPr>
        <w:pStyle w:val="CommentText"/>
      </w:pPr>
      <w:r>
        <w:rPr>
          <w:rStyle w:val="CommentReference"/>
        </w:rPr>
        <w:annotationRef/>
      </w:r>
      <w:r>
        <w:t xml:space="preserve">I don’t have a rule against first person (except in dissertations if the committee wants it) but I do tend to try and avoid it as it can seem informal and distracting. </w:t>
      </w:r>
    </w:p>
  </w:comment>
  <w:comment w:id="28" w:author="Kate" w:date="2018-02-22T11:52:00Z" w:initials="K">
    <w:p w14:paraId="759DEC32" w14:textId="77777777" w:rsidR="00516A35" w:rsidRDefault="00516A35">
      <w:pPr>
        <w:pStyle w:val="CommentText"/>
      </w:pPr>
      <w:r>
        <w:rPr>
          <w:rStyle w:val="CommentReference"/>
        </w:rPr>
        <w:annotationRef/>
      </w:r>
      <w:r>
        <w:t>You could add a sentence after this one to describe what you meant by this. (“These exercises are…”)</w:t>
      </w:r>
    </w:p>
  </w:comment>
  <w:comment w:id="35" w:author="Kate" w:date="2018-02-22T11:53:00Z" w:initials="K">
    <w:p w14:paraId="467B3665" w14:textId="77777777" w:rsidR="00516A35" w:rsidRDefault="00516A35">
      <w:pPr>
        <w:pStyle w:val="CommentText"/>
      </w:pPr>
      <w:r>
        <w:rPr>
          <w:rStyle w:val="CommentReference"/>
        </w:rPr>
        <w:annotationRef/>
      </w:r>
      <w:r>
        <w:t>?</w:t>
      </w:r>
    </w:p>
  </w:comment>
  <w:comment w:id="39" w:author="Kate" w:date="2018-02-22T11:53:00Z" w:initials="K">
    <w:p w14:paraId="7FE2A0D2" w14:textId="77777777" w:rsidR="00516A35" w:rsidRDefault="00516A35">
      <w:pPr>
        <w:pStyle w:val="CommentText"/>
      </w:pPr>
      <w:r>
        <w:rPr>
          <w:rStyle w:val="CommentReference"/>
        </w:rPr>
        <w:annotationRef/>
      </w:r>
      <w:r>
        <w:t xml:space="preserve">A little something more here? “and I urge my colleagues in the field to explore the lessons further”? “; this paper scratches the surface of these lessons”? </w:t>
      </w:r>
    </w:p>
  </w:comment>
  <w:comment w:id="48" w:author="Kate" w:date="2018-02-22T12:03:00Z" w:initials="K">
    <w:p w14:paraId="34409A37" w14:textId="77777777" w:rsidR="00516A35" w:rsidRDefault="00516A35">
      <w:pPr>
        <w:pStyle w:val="CommentText"/>
      </w:pPr>
      <w:r>
        <w:rPr>
          <w:rStyle w:val="CommentReference"/>
        </w:rPr>
        <w:annotationRef/>
      </w:r>
      <w:r>
        <w:t>Otherwise not seminal, I think</w:t>
      </w:r>
    </w:p>
  </w:comment>
  <w:comment w:id="57" w:author="Kate" w:date="2018-02-22T11:56:00Z" w:initials="K">
    <w:p w14:paraId="2D69089F" w14:textId="77777777" w:rsidR="00516A35" w:rsidRDefault="00516A35">
      <w:pPr>
        <w:pStyle w:val="CommentText"/>
      </w:pPr>
      <w:r>
        <w:rPr>
          <w:rStyle w:val="CommentReference"/>
        </w:rPr>
        <w:annotationRef/>
      </w:r>
      <w:r>
        <w:t xml:space="preserve">“low Dutch” suggests a class marker, but (a) doesn’t clarify and (b) once it’s translated into English, the class marker would presumably be absent? </w:t>
      </w:r>
    </w:p>
  </w:comment>
  <w:comment w:id="62" w:author="Kate" w:date="2018-02-22T11:57:00Z" w:initials="K">
    <w:p w14:paraId="317C9108" w14:textId="373F0CDF" w:rsidR="00516A35" w:rsidRDefault="00516A35">
      <w:pPr>
        <w:pStyle w:val="CommentText"/>
      </w:pPr>
      <w:r>
        <w:rPr>
          <w:rStyle w:val="CommentReference"/>
        </w:rPr>
        <w:annotationRef/>
      </w:r>
      <w:r>
        <w:t xml:space="preserve">If it’s not before 1700 or so, I think you might add an “at last” to this sentence. </w:t>
      </w:r>
    </w:p>
  </w:comment>
  <w:comment w:id="75" w:author="Kate" w:date="2018-02-22T11:59:00Z" w:initials="K">
    <w:p w14:paraId="12D4AE82" w14:textId="77777777" w:rsidR="00516A35" w:rsidRDefault="00516A35">
      <w:pPr>
        <w:pStyle w:val="CommentText"/>
      </w:pPr>
      <w:r>
        <w:rPr>
          <w:rStyle w:val="CommentReference"/>
        </w:rPr>
        <w:annotationRef/>
      </w:r>
      <w:r>
        <w:t xml:space="preserve">Maybe give more above about why it wasn’t replicable at the time? (this added b/c you say that RH reproduced it, so clearly it was reproducible) </w:t>
      </w:r>
    </w:p>
  </w:comment>
  <w:comment w:id="77" w:author="Kate" w:date="2018-02-22T12:00:00Z" w:initials="K">
    <w:p w14:paraId="04377976" w14:textId="77777777" w:rsidR="00516A35" w:rsidRDefault="00516A35">
      <w:pPr>
        <w:pStyle w:val="CommentText"/>
      </w:pPr>
      <w:r>
        <w:rPr>
          <w:rStyle w:val="CommentReference"/>
        </w:rPr>
        <w:annotationRef/>
      </w:r>
      <w:r>
        <w:t xml:space="preserve">Paragraph transition was needed here. If my framing doesn’t work, you need something else. </w:t>
      </w:r>
    </w:p>
  </w:comment>
  <w:comment w:id="78" w:author="Kate" w:date="2018-02-22T12:01:00Z" w:initials="K">
    <w:p w14:paraId="5F3B5B3D" w14:textId="77777777" w:rsidR="00516A35" w:rsidRDefault="00516A35">
      <w:pPr>
        <w:pStyle w:val="CommentText"/>
      </w:pPr>
      <w:r>
        <w:rPr>
          <w:rStyle w:val="CommentReference"/>
        </w:rPr>
        <w:annotationRef/>
      </w:r>
      <w:r>
        <w:t xml:space="preserve">Seems odd that it would be only one, since presumably he had a broader audience. Maybe identify the team? </w:t>
      </w:r>
    </w:p>
  </w:comment>
  <w:comment w:id="87" w:author="Kate" w:date="2018-02-22T12:05:00Z" w:initials="K">
    <w:p w14:paraId="032815EB" w14:textId="77777777" w:rsidR="00516A35" w:rsidRDefault="00516A35">
      <w:pPr>
        <w:pStyle w:val="CommentText"/>
      </w:pPr>
      <w:r>
        <w:rPr>
          <w:rStyle w:val="CommentReference"/>
        </w:rPr>
        <w:annotationRef/>
      </w:r>
      <w:r>
        <w:t xml:space="preserve">If they all worked for one institution or two of them you could put it here. (Gives it authority.) </w:t>
      </w:r>
    </w:p>
  </w:comment>
  <w:comment w:id="91" w:author="Kate" w:date="2018-02-22T12:06:00Z" w:initials="K">
    <w:p w14:paraId="33DD9B48" w14:textId="78F1C348" w:rsidR="00516A35" w:rsidRDefault="00516A35">
      <w:pPr>
        <w:pStyle w:val="CommentText"/>
      </w:pPr>
      <w:r>
        <w:rPr>
          <w:rStyle w:val="CommentReference"/>
        </w:rPr>
        <w:annotationRef/>
      </w:r>
      <w:r>
        <w:t>But why would a novice’s experience be the main question?</w:t>
      </w:r>
    </w:p>
  </w:comment>
  <w:comment w:id="95" w:author="Kate" w:date="2018-02-22T12:08:00Z" w:initials="K">
    <w:p w14:paraId="579AFADD" w14:textId="77777777" w:rsidR="00516A35" w:rsidRDefault="00516A35">
      <w:pPr>
        <w:pStyle w:val="CommentText"/>
      </w:pPr>
      <w:r>
        <w:rPr>
          <w:rStyle w:val="CommentReference"/>
        </w:rPr>
        <w:annotationRef/>
      </w:r>
      <w:r>
        <w:t xml:space="preserve">“insuring” is fine but it’s less used and to me invokes insurance. </w:t>
      </w:r>
    </w:p>
  </w:comment>
  <w:comment w:id="117" w:author="Kate" w:date="2018-02-22T12:11:00Z" w:initials="K">
    <w:p w14:paraId="6F96DBBB" w14:textId="77777777" w:rsidR="00516A35" w:rsidRDefault="00516A35">
      <w:pPr>
        <w:pStyle w:val="CommentText"/>
      </w:pPr>
      <w:r>
        <w:rPr>
          <w:rStyle w:val="CommentReference"/>
        </w:rPr>
        <w:annotationRef/>
      </w:r>
      <w:r>
        <w:t>Seems a little modest; no solutions, just discussions? :)</w:t>
      </w:r>
    </w:p>
  </w:comment>
  <w:comment w:id="184" w:author="Kathryn Epstein" w:date="2018-02-24T12:47:00Z" w:initials="KE">
    <w:p w14:paraId="64245E1C" w14:textId="623B4065" w:rsidR="00516A35" w:rsidRDefault="00516A35">
      <w:pPr>
        <w:pStyle w:val="CommentText"/>
      </w:pPr>
      <w:r>
        <w:rPr>
          <w:rStyle w:val="CommentReference"/>
        </w:rPr>
        <w:annotationRef/>
      </w:r>
      <w:r>
        <w:t>I don't know what this means, but that's probably OK</w:t>
      </w:r>
    </w:p>
  </w:comment>
  <w:comment w:id="186" w:author="Kathryn Epstein" w:date="2018-02-24T12:49:00Z" w:initials="KE">
    <w:p w14:paraId="7C4D11E9" w14:textId="33B51706" w:rsidR="00516A35" w:rsidRDefault="00516A35">
      <w:pPr>
        <w:pStyle w:val="CommentText"/>
      </w:pPr>
      <w:r>
        <w:rPr>
          <w:rStyle w:val="CommentReference"/>
        </w:rPr>
        <w:annotationRef/>
      </w:r>
      <w:r>
        <w:t xml:space="preserve">I don't know how to sort this out: did it remain constant or increase? I think you meant the same as some other group, but I'm not sure. </w:t>
      </w:r>
    </w:p>
  </w:comment>
  <w:comment w:id="200" w:author="Kathryn Epstein" w:date="2018-02-24T12:53:00Z" w:initials="KE">
    <w:p w14:paraId="4F032EE5" w14:textId="482AEF0B" w:rsidR="00516A35" w:rsidRDefault="00516A35">
      <w:pPr>
        <w:pStyle w:val="CommentText"/>
      </w:pPr>
      <w:r>
        <w:rPr>
          <w:rStyle w:val="CommentReference"/>
        </w:rPr>
        <w:annotationRef/>
      </w:r>
      <w:r>
        <w:t xml:space="preserve">I didn't have a problem with the concept of these headers, I just didn't think they actually suited the material that followed them. </w:t>
      </w:r>
    </w:p>
  </w:comment>
  <w:comment w:id="214" w:author="Kathryn Epstein" w:date="2018-02-24T12:57:00Z" w:initials="KE">
    <w:p w14:paraId="25FF5240" w14:textId="14E4C7C8" w:rsidR="00516A35" w:rsidRDefault="00516A35">
      <w:pPr>
        <w:pStyle w:val="CommentText"/>
      </w:pPr>
      <w:r>
        <w:t xml:space="preserve">I made this active voice. But </w:t>
      </w:r>
      <w:r>
        <w:rPr>
          <w:rStyle w:val="CommentReference"/>
        </w:rPr>
        <w:annotationRef/>
      </w:r>
      <w:r>
        <w:t>perhaps extend the metaphor? (I have a weakness for metaphors.) "would make it easier for researchers not to fall into such rabbit holes"</w:t>
      </w:r>
    </w:p>
  </w:comment>
  <w:comment w:id="236" w:author="Kathryn Epstein" w:date="2018-02-24T13:11:00Z" w:initials="KE">
    <w:p w14:paraId="2FD8F9DF" w14:textId="31F6A519" w:rsidR="00516A35" w:rsidRDefault="00516A35">
      <w:pPr>
        <w:pStyle w:val="CommentText"/>
      </w:pPr>
      <w:r>
        <w:rPr>
          <w:rStyle w:val="CommentReference"/>
        </w:rPr>
        <w:annotationRef/>
      </w:r>
      <w:r>
        <w:t xml:space="preserve">"However, the authors of the original study did not follow this procedure"? </w:t>
      </w:r>
    </w:p>
  </w:comment>
  <w:comment w:id="288" w:author="Kathryn Epstein" w:date="2018-02-24T13:09:00Z" w:initials="KE">
    <w:p w14:paraId="52FB3F38" w14:textId="0BB51DAA" w:rsidR="00516A35" w:rsidRDefault="00516A35">
      <w:pPr>
        <w:pStyle w:val="CommentText"/>
      </w:pPr>
      <w:r>
        <w:rPr>
          <w:rStyle w:val="CommentReference"/>
        </w:rPr>
        <w:annotationRef/>
      </w:r>
      <w:r>
        <w:t xml:space="preserve">"that had different results"? </w:t>
      </w:r>
    </w:p>
  </w:comment>
  <w:comment w:id="330" w:author="Kathryn Epstein" w:date="2018-02-24T13:24:00Z" w:initials="KE">
    <w:p w14:paraId="452DB01B" w14:textId="77C5C263" w:rsidR="00516A35" w:rsidRDefault="00516A35" w:rsidP="00441A23">
      <w:pPr>
        <w:pStyle w:val="CommentText"/>
      </w:pPr>
      <w:r>
        <w:rPr>
          <w:rStyle w:val="CommentReference"/>
        </w:rPr>
        <w:annotationRef/>
      </w:r>
      <w:r>
        <w:t xml:space="preserve">for what it's worth I think so long as they receive an error message this is not a real problem. If you have a researcher's name you can usually find them; I google clients on the regular (because it's nice to see faces, to humanize people). </w:t>
      </w:r>
    </w:p>
    <w:p w14:paraId="1FEDBC40" w14:textId="2472C40F" w:rsidR="00516A35" w:rsidRDefault="00516A35" w:rsidP="00441A23">
      <w:pPr>
        <w:pStyle w:val="CommentText"/>
      </w:pPr>
    </w:p>
    <w:p w14:paraId="61D82ECA" w14:textId="43AB9B80" w:rsidR="00516A35" w:rsidRDefault="00516A35" w:rsidP="00441A23">
      <w:pPr>
        <w:pStyle w:val="CommentText"/>
      </w:pPr>
      <w:r>
        <w:t xml:space="preserve">Though maybe a lot of scientists are not so comfortable with Googling? (I’m not sure how this tracks with age; my parents would think of it but they are in their 70s.) </w:t>
      </w:r>
    </w:p>
  </w:comment>
  <w:comment w:id="336" w:author="Kathryn Epstein" w:date="2018-02-24T13:27:00Z" w:initials="KE">
    <w:p w14:paraId="0192F8DA" w14:textId="2424558B" w:rsidR="00516A35" w:rsidRDefault="00516A35">
      <w:pPr>
        <w:pStyle w:val="CommentText"/>
      </w:pPr>
      <w:r>
        <w:rPr>
          <w:rStyle w:val="CommentReference"/>
        </w:rPr>
        <w:annotationRef/>
      </w:r>
      <w:r>
        <w:t xml:space="preserve">maybe add "because..."? 2005 seems awfully specific, so I’m figuring there’s a reason. </w:t>
      </w:r>
    </w:p>
  </w:comment>
  <w:comment w:id="347" w:author="Kate" w:date="2018-02-25T11:53:00Z" w:initials="K">
    <w:p w14:paraId="192D0B93" w14:textId="6D4601DB" w:rsidR="00516A35" w:rsidRDefault="00516A35">
      <w:pPr>
        <w:pStyle w:val="CommentText"/>
      </w:pPr>
      <w:r>
        <w:rPr>
          <w:rStyle w:val="CommentReference"/>
        </w:rPr>
        <w:annotationRef/>
      </w:r>
      <w:r>
        <w:t>The conclusion seemed an odd time to introduce this. (I thought of “brain rot” but that seemed too negative (!))</w:t>
      </w:r>
    </w:p>
    <w:p w14:paraId="31C22E2A" w14:textId="76C960E8" w:rsidR="00516A35" w:rsidRDefault="00516A35">
      <w:pPr>
        <w:pStyle w:val="CommentText"/>
      </w:pPr>
    </w:p>
    <w:p w14:paraId="2697AC21" w14:textId="3A42E6DF" w:rsidR="00516A35" w:rsidRDefault="00516A35">
      <w:pPr>
        <w:pStyle w:val="CommentText"/>
      </w:pPr>
      <w:r>
        <w:t xml:space="preserve">I’m not sure I understood it correctly. </w:t>
      </w:r>
    </w:p>
  </w:comment>
  <w:comment w:id="356" w:author="Kathryn Epstein" w:date="2018-02-24T13:21:00Z" w:initials="KE">
    <w:p w14:paraId="037DFA7B" w14:textId="12FEF104" w:rsidR="00516A35" w:rsidRDefault="00516A35">
      <w:pPr>
        <w:pStyle w:val="CommentText"/>
      </w:pPr>
      <w:r>
        <w:rPr>
          <w:rStyle w:val="CommentReference"/>
        </w:rPr>
        <w:annotationRef/>
      </w:r>
      <w:r>
        <w:t>unclear referent</w:t>
      </w:r>
    </w:p>
  </w:comment>
  <w:comment w:id="401" w:author="Kathryn Epstein" w:date="2018-02-24T18:06:00Z" w:initials="KE">
    <w:p w14:paraId="2CAB0E3D" w14:textId="394E12A7" w:rsidR="00516A35" w:rsidRDefault="00516A35">
      <w:pPr>
        <w:pStyle w:val="CommentText"/>
      </w:pPr>
      <w:r>
        <w:rPr>
          <w:rStyle w:val="CommentReference"/>
        </w:rPr>
        <w:annotationRef/>
      </w:r>
      <w:r>
        <w:t xml:space="preserve">clarify header? </w:t>
      </w:r>
    </w:p>
  </w:comment>
  <w:comment w:id="410" w:author="Kathryn Epstein" w:date="2018-02-24T18:07:00Z" w:initials="KE">
    <w:p w14:paraId="6BE945E0" w14:textId="6F2A9649" w:rsidR="00516A35" w:rsidRDefault="00516A35">
      <w:pPr>
        <w:pStyle w:val="CommentText"/>
      </w:pPr>
      <w:r>
        <w:rPr>
          <w:rStyle w:val="CommentReference"/>
        </w:rPr>
        <w:annotationRef/>
      </w:r>
      <w:r>
        <w:t xml:space="preserve">or maybe it's "use methods that are"? </w:t>
      </w:r>
    </w:p>
  </w:comment>
  <w:comment w:id="413" w:author="Kathryn Epstein" w:date="2018-02-24T18:08:00Z" w:initials="KE">
    <w:p w14:paraId="6564C45F" w14:textId="65CE5EBB" w:rsidR="00516A35" w:rsidRDefault="00516A35">
      <w:pPr>
        <w:pStyle w:val="CommentText"/>
      </w:pPr>
      <w:r>
        <w:rPr>
          <w:rStyle w:val="CommentReference"/>
        </w:rPr>
        <w:annotationRef/>
      </w:r>
      <w:r>
        <w:t>I suspect this word should come out or that it should be "multiple regions of...gene, when sequenced, would not be considered..." or "sequences of multiple regions of..."?</w:t>
      </w:r>
    </w:p>
  </w:comment>
  <w:comment w:id="414" w:author="Kathryn Epstein" w:date="2018-02-24T18:09:00Z" w:initials="KE">
    <w:p w14:paraId="55EA49DF" w14:textId="1820DFE2" w:rsidR="00516A35" w:rsidRDefault="00516A35">
      <w:pPr>
        <w:pStyle w:val="CommentText"/>
      </w:pPr>
      <w:r>
        <w:rPr>
          <w:rStyle w:val="CommentReference"/>
        </w:rPr>
        <w:annotationRef/>
      </w:r>
      <w:r>
        <w:t xml:space="preserve">this is doubly uncertain, consider just "are not truly" or even just "are not independent datasets" </w:t>
      </w:r>
    </w:p>
  </w:comment>
  <w:comment w:id="415" w:author="Kathryn Epstein" w:date="2018-02-24T18:10:00Z" w:initials="KE">
    <w:p w14:paraId="427CE304" w14:textId="258550A0" w:rsidR="00516A35" w:rsidRDefault="00516A35">
      <w:pPr>
        <w:pStyle w:val="CommentText"/>
      </w:pPr>
      <w:r>
        <w:rPr>
          <w:rStyle w:val="CommentReference"/>
        </w:rPr>
        <w:annotationRef/>
      </w:r>
      <w:r>
        <w:t>"</w:t>
      </w:r>
      <w:r>
        <w:rPr>
          <w:sz w:val="22"/>
          <w:szCs w:val="22"/>
        </w:rPr>
        <w:t>S</w:t>
      </w:r>
      <w:r w:rsidRPr="00391496">
        <w:rPr>
          <w:sz w:val="22"/>
          <w:szCs w:val="22"/>
        </w:rPr>
        <w:t xml:space="preserve">hotgun metagenomic data </w:t>
      </w:r>
      <w:r>
        <w:rPr>
          <w:sz w:val="22"/>
          <w:szCs w:val="22"/>
        </w:rPr>
        <w:t xml:space="preserve">layered </w:t>
      </w:r>
      <w:r w:rsidRPr="00391496">
        <w:rPr>
          <w:sz w:val="22"/>
          <w:szCs w:val="22"/>
        </w:rPr>
        <w:t xml:space="preserve">onto the 16S </w:t>
      </w:r>
      <w:proofErr w:type="spellStart"/>
      <w:r w:rsidRPr="00391496">
        <w:rPr>
          <w:sz w:val="22"/>
          <w:szCs w:val="22"/>
        </w:rPr>
        <w:t>rRNA</w:t>
      </w:r>
      <w:proofErr w:type="spellEnd"/>
      <w:r w:rsidRPr="00391496">
        <w:rPr>
          <w:sz w:val="22"/>
          <w:szCs w:val="22"/>
        </w:rPr>
        <w:t xml:space="preserve"> gene sequence results woul</w:t>
      </w:r>
      <w:r>
        <w:rPr>
          <w:sz w:val="22"/>
          <w:szCs w:val="22"/>
        </w:rPr>
        <w:t>d..."? Or maybe "S</w:t>
      </w:r>
      <w:r w:rsidRPr="00391496">
        <w:rPr>
          <w:sz w:val="22"/>
          <w:szCs w:val="22"/>
        </w:rPr>
        <w:t xml:space="preserve">hotgun metagenomic data </w:t>
      </w:r>
      <w:r>
        <w:rPr>
          <w:sz w:val="22"/>
          <w:szCs w:val="22"/>
        </w:rPr>
        <w:t xml:space="preserve">layered </w:t>
      </w:r>
      <w:r w:rsidRPr="00391496">
        <w:rPr>
          <w:sz w:val="22"/>
          <w:szCs w:val="22"/>
        </w:rPr>
        <w:t xml:space="preserve">onto the 16S </w:t>
      </w:r>
      <w:proofErr w:type="spellStart"/>
      <w:r w:rsidRPr="00391496">
        <w:rPr>
          <w:sz w:val="22"/>
          <w:szCs w:val="22"/>
        </w:rPr>
        <w:t>rRNA</w:t>
      </w:r>
      <w:proofErr w:type="spellEnd"/>
      <w:r w:rsidRPr="00391496">
        <w:rPr>
          <w:sz w:val="22"/>
          <w:szCs w:val="22"/>
        </w:rPr>
        <w:t xml:space="preserve"> gene sequence results woul</w:t>
      </w:r>
      <w:r>
        <w:rPr>
          <w:sz w:val="22"/>
          <w:szCs w:val="22"/>
        </w:rPr>
        <w:t>d create marginally more independent datasets"</w:t>
      </w:r>
    </w:p>
  </w:comment>
  <w:comment w:id="422" w:author="Kathryn Epstein" w:date="2018-02-24T18:11:00Z" w:initials="KE">
    <w:p w14:paraId="6D7CAB08" w14:textId="62BA455E" w:rsidR="00516A35" w:rsidRDefault="00516A35">
      <w:pPr>
        <w:pStyle w:val="CommentText"/>
      </w:pPr>
      <w:r>
        <w:rPr>
          <w:rStyle w:val="CommentReference"/>
        </w:rPr>
        <w:annotationRef/>
      </w:r>
      <w:r>
        <w:t xml:space="preserve">"uses"? </w:t>
      </w:r>
    </w:p>
  </w:comment>
  <w:comment w:id="424" w:author="Kate" w:date="2018-02-25T11:39:00Z" w:initials="K">
    <w:p w14:paraId="29621836" w14:textId="0232BFA6" w:rsidR="00516A35" w:rsidRDefault="00516A35">
      <w:pPr>
        <w:pStyle w:val="CommentText"/>
      </w:pPr>
      <w:r>
        <w:rPr>
          <w:rStyle w:val="CommentReference"/>
        </w:rPr>
        <w:annotationRef/>
      </w:r>
      <w:r>
        <w:t xml:space="preserve">Spell out? </w:t>
      </w:r>
    </w:p>
  </w:comment>
  <w:comment w:id="426" w:author="Kathryn Epstein" w:date="2018-02-24T18:11:00Z" w:initials="KE">
    <w:p w14:paraId="6F01E872" w14:textId="373F3D19" w:rsidR="00516A35" w:rsidRDefault="00516A35">
      <w:pPr>
        <w:pStyle w:val="CommentText"/>
      </w:pPr>
      <w:r>
        <w:rPr>
          <w:rStyle w:val="CommentReference"/>
        </w:rPr>
        <w:annotationRef/>
      </w:r>
      <w:r>
        <w:t xml:space="preserve">just kind of unstylish. Btw most of these edits to this paragraph are in the realm of making passive voice active. </w:t>
      </w:r>
    </w:p>
  </w:comment>
  <w:comment w:id="434" w:author="Kathryn Epstein" w:date="2018-02-24T18:13:00Z" w:initials="KE">
    <w:p w14:paraId="69D020D5" w14:textId="70888A4E" w:rsidR="00516A35" w:rsidRDefault="00516A35">
      <w:pPr>
        <w:pStyle w:val="CommentText"/>
      </w:pPr>
      <w:r>
        <w:rPr>
          <w:rStyle w:val="CommentReference"/>
        </w:rPr>
        <w:annotationRef/>
      </w:r>
      <w:r>
        <w:t xml:space="preserve">implies this isn't really in the right section; maybe it goes in the introduction? </w:t>
      </w:r>
    </w:p>
  </w:comment>
  <w:comment w:id="462" w:author="Kathryn Epstein" w:date="2018-02-24T18:22:00Z" w:initials="KE">
    <w:p w14:paraId="1F6DA4FB" w14:textId="2533A98A" w:rsidR="00516A35" w:rsidRDefault="00516A35">
      <w:pPr>
        <w:pStyle w:val="CommentText"/>
      </w:pPr>
      <w:r>
        <w:rPr>
          <w:rStyle w:val="CommentReference"/>
        </w:rPr>
        <w:annotationRef/>
      </w:r>
      <w:r>
        <w:t xml:space="preserve">This is a little strained b/c I think MOOCs are probably more like being instructed HOW to play the piano than, </w:t>
      </w:r>
      <w:proofErr w:type="spellStart"/>
      <w:r>
        <w:t>y'know</w:t>
      </w:r>
      <w:proofErr w:type="spellEnd"/>
      <w:r>
        <w:t xml:space="preserve">, practicing. Maybe another sentence?  "While these documents cannot substitute for experience, they..." </w:t>
      </w:r>
    </w:p>
  </w:comment>
  <w:comment w:id="479" w:author="Kate" w:date="2018-02-25T11:40:00Z" w:initials="K">
    <w:p w14:paraId="504698F1" w14:textId="5C4E8CF3" w:rsidR="00516A35" w:rsidRDefault="00516A35">
      <w:pPr>
        <w:pStyle w:val="CommentText"/>
      </w:pPr>
      <w:r>
        <w:rPr>
          <w:rStyle w:val="CommentReference"/>
        </w:rPr>
        <w:annotationRef/>
      </w:r>
      <w:r>
        <w:t xml:space="preserve">I put </w:t>
      </w:r>
      <w:proofErr w:type="spellStart"/>
      <w:r>
        <w:t>the</w:t>
      </w:r>
      <w:proofErr w:type="spellEnd"/>
      <w:r>
        <w:t xml:space="preserve"> numbers in place to clarify this transition. </w:t>
      </w:r>
    </w:p>
  </w:comment>
  <w:comment w:id="488" w:author="Kate" w:date="2018-02-25T11:40:00Z" w:initials="K">
    <w:p w14:paraId="617A06A2" w14:textId="49A3EAAA" w:rsidR="00516A35" w:rsidRDefault="00516A35">
      <w:pPr>
        <w:pStyle w:val="CommentText"/>
      </w:pPr>
      <w:r>
        <w:rPr>
          <w:rStyle w:val="CommentReference"/>
        </w:rPr>
        <w:annotationRef/>
      </w:r>
      <w:r>
        <w:t xml:space="preserve">If it doesn’t compromise the exercise to make it plural graduate students (I don’t know, e.g., if that is realistic), you can avoid this slight awkwardness by using plurals </w:t>
      </w:r>
      <w:r w:rsidR="004E0E5A">
        <w:t xml:space="preserve">instead, which is what I did </w:t>
      </w:r>
      <w:r>
        <w:t xml:space="preserve">above. </w:t>
      </w:r>
    </w:p>
  </w:comment>
  <w:comment w:id="482" w:author="Kate" w:date="2018-02-25T11:43:00Z" w:initials="K">
    <w:p w14:paraId="3D6F7DBC" w14:textId="77777777" w:rsidR="00516A35" w:rsidRDefault="00516A35">
      <w:pPr>
        <w:pStyle w:val="CommentText"/>
      </w:pPr>
      <w:r>
        <w:rPr>
          <w:rStyle w:val="CommentReference"/>
        </w:rPr>
        <w:annotationRef/>
      </w:r>
      <w:r>
        <w:t xml:space="preserve">The idea of excited because of wanting to reproduce it seems like actually the wrong causality equation; </w:t>
      </w:r>
    </w:p>
    <w:p w14:paraId="745C7A11" w14:textId="77777777" w:rsidR="00516A35" w:rsidRDefault="00516A35">
      <w:pPr>
        <w:pStyle w:val="CommentText"/>
      </w:pPr>
    </w:p>
    <w:p w14:paraId="19878D3C" w14:textId="394C2E4C" w:rsidR="00516A35" w:rsidRDefault="00516A35">
      <w:pPr>
        <w:pStyle w:val="CommentText"/>
        <w:rPr>
          <w:sz w:val="22"/>
          <w:szCs w:val="22"/>
        </w:rPr>
      </w:pPr>
      <w:r>
        <w:t>“</w:t>
      </w:r>
      <w:r>
        <w:rPr>
          <w:sz w:val="22"/>
          <w:szCs w:val="22"/>
        </w:rPr>
        <w:t>Imagine a</w:t>
      </w:r>
      <w:r w:rsidRPr="00391496">
        <w:rPr>
          <w:sz w:val="22"/>
          <w:szCs w:val="22"/>
        </w:rPr>
        <w:t xml:space="preserve"> graduate student </w:t>
      </w:r>
      <w:r>
        <w:rPr>
          <w:sz w:val="22"/>
          <w:szCs w:val="22"/>
        </w:rPr>
        <w:t xml:space="preserve">is </w:t>
      </w:r>
      <w:r w:rsidRPr="00391496">
        <w:rPr>
          <w:sz w:val="22"/>
          <w:szCs w:val="22"/>
        </w:rPr>
        <w:t xml:space="preserve">really excited </w:t>
      </w:r>
      <w:r>
        <w:rPr>
          <w:sz w:val="22"/>
          <w:szCs w:val="22"/>
        </w:rPr>
        <w:t xml:space="preserve">about </w:t>
      </w:r>
      <w:r w:rsidRPr="00391496">
        <w:rPr>
          <w:sz w:val="22"/>
          <w:szCs w:val="22"/>
        </w:rPr>
        <w:t xml:space="preserve">an analysis that you performed in your most recent paper </w:t>
      </w:r>
      <w:r>
        <w:rPr>
          <w:sz w:val="22"/>
          <w:szCs w:val="22"/>
        </w:rPr>
        <w:t xml:space="preserve">and </w:t>
      </w:r>
      <w:r w:rsidRPr="00391496">
        <w:rPr>
          <w:sz w:val="22"/>
          <w:szCs w:val="22"/>
        </w:rPr>
        <w:t xml:space="preserve">would like to reproduce it with </w:t>
      </w:r>
      <w:r>
        <w:rPr>
          <w:sz w:val="22"/>
          <w:szCs w:val="22"/>
        </w:rPr>
        <w:t xml:space="preserve">his or her own </w:t>
      </w:r>
      <w:r>
        <w:rPr>
          <w:rStyle w:val="CommentReference"/>
        </w:rPr>
        <w:annotationRef/>
      </w:r>
      <w:r w:rsidRPr="00391496">
        <w:rPr>
          <w:sz w:val="22"/>
          <w:szCs w:val="22"/>
        </w:rPr>
        <w:t>data.</w:t>
      </w:r>
      <w:r>
        <w:rPr>
          <w:sz w:val="22"/>
          <w:szCs w:val="22"/>
        </w:rPr>
        <w:t>”</w:t>
      </w:r>
    </w:p>
    <w:p w14:paraId="3A98EE0E" w14:textId="41731793" w:rsidR="00516A35" w:rsidRDefault="00516A35">
      <w:pPr>
        <w:pStyle w:val="CommentText"/>
      </w:pPr>
    </w:p>
    <w:p w14:paraId="775C41A2" w14:textId="6D6165E6" w:rsidR="00516A35" w:rsidRDefault="00516A35">
      <w:pPr>
        <w:pStyle w:val="CommentText"/>
      </w:pPr>
      <w:r>
        <w:t xml:space="preserve">Or possibly </w:t>
      </w:r>
    </w:p>
    <w:p w14:paraId="4C8F1533" w14:textId="2A67D99E" w:rsidR="00516A35" w:rsidRDefault="00516A35">
      <w:pPr>
        <w:pStyle w:val="CommentText"/>
      </w:pPr>
    </w:p>
    <w:p w14:paraId="6D145EB5" w14:textId="79D4C6E5" w:rsidR="00516A35" w:rsidRDefault="00516A35">
      <w:pPr>
        <w:pStyle w:val="CommentText"/>
      </w:pPr>
      <w:r>
        <w:rPr>
          <w:sz w:val="22"/>
          <w:szCs w:val="22"/>
        </w:rPr>
        <w:t>“Imagine a</w:t>
      </w:r>
      <w:r w:rsidRPr="00391496">
        <w:rPr>
          <w:sz w:val="22"/>
          <w:szCs w:val="22"/>
        </w:rPr>
        <w:t xml:space="preserve"> graduate student </w:t>
      </w:r>
      <w:r>
        <w:rPr>
          <w:sz w:val="22"/>
          <w:szCs w:val="22"/>
        </w:rPr>
        <w:t xml:space="preserve">contacts you about your most recent paper, expressing excitement about it. He or she </w:t>
      </w:r>
      <w:r w:rsidRPr="00391496">
        <w:rPr>
          <w:sz w:val="22"/>
          <w:szCs w:val="22"/>
        </w:rPr>
        <w:t xml:space="preserve">would like to reproduce it with </w:t>
      </w:r>
      <w:r>
        <w:rPr>
          <w:sz w:val="22"/>
          <w:szCs w:val="22"/>
        </w:rPr>
        <w:t xml:space="preserve">his or her own </w:t>
      </w:r>
      <w:r>
        <w:rPr>
          <w:rStyle w:val="CommentReference"/>
        </w:rPr>
        <w:annotationRef/>
      </w:r>
      <w:r w:rsidRPr="00391496">
        <w:rPr>
          <w:sz w:val="22"/>
          <w:szCs w:val="22"/>
        </w:rPr>
        <w:t>data.</w:t>
      </w:r>
      <w:r>
        <w:rPr>
          <w:sz w:val="22"/>
          <w:szCs w:val="22"/>
        </w:rPr>
        <w:t>”</w:t>
      </w:r>
      <w:r w:rsidR="004E0E5A">
        <w:rPr>
          <w:sz w:val="22"/>
          <w:szCs w:val="22"/>
        </w:rPr>
        <w:t xml:space="preserve"> (Suggesting what is probably the case; you don’t really know if they’re excited or just, ahem, sucking up.)</w:t>
      </w:r>
    </w:p>
  </w:comment>
  <w:comment w:id="500" w:author="Kate" w:date="2018-02-25T11:41:00Z" w:initials="K">
    <w:p w14:paraId="019EE821" w14:textId="7CFB8A03" w:rsidR="00516A35" w:rsidRDefault="00516A35">
      <w:pPr>
        <w:pStyle w:val="CommentText"/>
      </w:pPr>
      <w:r>
        <w:rPr>
          <w:rStyle w:val="CommentReference"/>
        </w:rPr>
        <w:annotationRef/>
      </w:r>
      <w:r>
        <w:t xml:space="preserve">I assume this is deliberate even though it’s I think the wrong approach; it’s possible, perhaps, that you mean “to be sure to explore the same research question as you did” or “the test for reproducibility is robust” or something like that. </w:t>
      </w:r>
    </w:p>
  </w:comment>
  <w:comment w:id="503" w:author="Kate" w:date="2018-02-25T11:46:00Z" w:initials="K">
    <w:p w14:paraId="073A0CA1" w14:textId="41FFF9AE" w:rsidR="00516A35" w:rsidRDefault="00516A35">
      <w:pPr>
        <w:pStyle w:val="CommentText"/>
      </w:pPr>
      <w:r>
        <w:rPr>
          <w:rStyle w:val="CommentReference"/>
        </w:rPr>
        <w:annotationRef/>
      </w:r>
      <w:r>
        <w:t>Could be a break here (a separate exercise)</w:t>
      </w:r>
    </w:p>
  </w:comment>
  <w:comment w:id="511" w:author="Kate" w:date="2018-02-25T11:46:00Z" w:initials="K">
    <w:p w14:paraId="02CC43F3" w14:textId="7A459082" w:rsidR="00516A35" w:rsidRDefault="00516A35">
      <w:pPr>
        <w:pStyle w:val="CommentText"/>
      </w:pPr>
      <w:r>
        <w:rPr>
          <w:rStyle w:val="CommentReference"/>
        </w:rPr>
        <w:annotationRef/>
      </w:r>
      <w:r>
        <w:t xml:space="preserve">Seems like obviously a separate exercise; I think you should break it here. </w:t>
      </w:r>
    </w:p>
  </w:comment>
  <w:comment w:id="512" w:author="Kate" w:date="2018-02-25T11:47:00Z" w:initials="K">
    <w:p w14:paraId="59114815" w14:textId="4F92309B" w:rsidR="00516A35" w:rsidRDefault="00516A35">
      <w:pPr>
        <w:pStyle w:val="CommentText"/>
      </w:pPr>
      <w:r>
        <w:rPr>
          <w:rStyle w:val="CommentReference"/>
        </w:rPr>
        <w:annotationRef/>
      </w:r>
      <w:r>
        <w:t>Or keep; it’s kind of charming (generally I avoid “favorite” twice in one sentence)</w:t>
      </w:r>
      <w:r w:rsidR="004E0E5A">
        <w:t xml:space="preserve">, though maybe kind of informal? </w:t>
      </w:r>
    </w:p>
  </w:comment>
  <w:comment w:id="516" w:author="Kate" w:date="2018-02-25T11:47:00Z" w:initials="K">
    <w:p w14:paraId="555F36B0" w14:textId="5C279C0D" w:rsidR="00516A35" w:rsidRDefault="00516A35">
      <w:pPr>
        <w:pStyle w:val="CommentText"/>
      </w:pPr>
      <w:r>
        <w:rPr>
          <w:rStyle w:val="CommentReference"/>
        </w:rPr>
        <w:annotationRef/>
      </w:r>
      <w:r>
        <w:t xml:space="preserve">Increase number as needed per comments above. </w:t>
      </w:r>
    </w:p>
  </w:comment>
  <w:comment w:id="521" w:author="Kate" w:date="2018-02-25T11:48:00Z" w:initials="K">
    <w:p w14:paraId="50D2C1A6" w14:textId="77777777" w:rsidR="00516A35" w:rsidRDefault="00516A35">
      <w:pPr>
        <w:pStyle w:val="CommentText"/>
      </w:pPr>
      <w:r>
        <w:rPr>
          <w:rStyle w:val="CommentReference"/>
        </w:rPr>
        <w:annotationRef/>
      </w:r>
      <w:r>
        <w:t xml:space="preserve">Or possibly this goes (much) further up. </w:t>
      </w:r>
    </w:p>
    <w:p w14:paraId="74D80CA2" w14:textId="0F627908" w:rsidR="00516A35" w:rsidRDefault="00516A35">
      <w:pPr>
        <w:pStyle w:val="CommentText"/>
      </w:pPr>
      <w:r>
        <w:t xml:space="preserve">I did sort of raise an eyebrow about the paywalls; aren’t most university-affiliated scientists given access through their institutions? </w:t>
      </w:r>
    </w:p>
  </w:comment>
  <w:comment w:id="531" w:author="Kate" w:date="2018-02-25T11:50:00Z" w:initials="K">
    <w:p w14:paraId="6F576C7E" w14:textId="4E9B83E0" w:rsidR="00516A35" w:rsidRDefault="00516A35">
      <w:pPr>
        <w:pStyle w:val="CommentText"/>
      </w:pPr>
      <w:r>
        <w:rPr>
          <w:rStyle w:val="CommentReference"/>
        </w:rPr>
        <w:annotationRef/>
      </w:r>
      <w:r>
        <w:t xml:space="preserve">Given other barriers you cite I’m not sure why they should bother. It’s not just a collective action problem (if others don’t do it, you won’t make much of a dent, just like </w:t>
      </w:r>
      <w:r w:rsidR="004E0E5A">
        <w:t xml:space="preserve">refraining from </w:t>
      </w:r>
      <w:r>
        <w:t>litter</w:t>
      </w:r>
      <w:r w:rsidR="004E0E5A">
        <w:t>ing is inconvenient and if no one else does it you still don’t get to enjoy the park</w:t>
      </w:r>
      <w:r>
        <w:t xml:space="preserve">); you’ve also said that there’s little appetite for reproduction, so even if everyone does it the “crisis” may continue. </w:t>
      </w:r>
    </w:p>
  </w:comment>
  <w:comment w:id="538" w:author="Kate" w:date="2018-02-25T12:00:00Z" w:initials="K">
    <w:p w14:paraId="2EFFBAD1" w14:textId="15CB7842" w:rsidR="00516A35" w:rsidRDefault="00516A35">
      <w:pPr>
        <w:pStyle w:val="CommentText"/>
      </w:pPr>
      <w:r>
        <w:rPr>
          <w:rStyle w:val="CommentReference"/>
        </w:rPr>
        <w:annotationRef/>
      </w:r>
      <w:r>
        <w:t>Moved up, made more formal</w:t>
      </w:r>
    </w:p>
  </w:comment>
  <w:comment w:id="540" w:author="Kate" w:date="2018-02-25T12:00:00Z" w:initials="K">
    <w:p w14:paraId="786D955F" w14:textId="444DD264" w:rsidR="00516A35" w:rsidRDefault="00516A35">
      <w:pPr>
        <w:pStyle w:val="CommentText"/>
      </w:pPr>
      <w:r>
        <w:rPr>
          <w:rStyle w:val="CommentReference"/>
        </w:rPr>
        <w:annotationRef/>
      </w:r>
      <w:r>
        <w:t xml:space="preserve">In what sense? </w:t>
      </w:r>
    </w:p>
  </w:comment>
  <w:comment w:id="543" w:author="Kate" w:date="2018-02-25T11:59:00Z" w:initials="K">
    <w:p w14:paraId="147CFBD6" w14:textId="40031214" w:rsidR="00516A35" w:rsidRDefault="00516A35">
      <w:pPr>
        <w:pStyle w:val="CommentText"/>
      </w:pPr>
      <w:r>
        <w:rPr>
          <w:rStyle w:val="CommentReference"/>
        </w:rPr>
        <w:annotationRef/>
      </w:r>
      <w:r>
        <w:t>Relevance unclear</w:t>
      </w:r>
    </w:p>
  </w:comment>
  <w:comment w:id="545" w:author="Kate" w:date="2018-02-25T12:01:00Z" w:initials="K">
    <w:p w14:paraId="041914CE" w14:textId="1D8D407F" w:rsidR="00516A35" w:rsidRDefault="00516A35">
      <w:pPr>
        <w:pStyle w:val="CommentText"/>
      </w:pPr>
      <w:r>
        <w:rPr>
          <w:rStyle w:val="CommentReference"/>
        </w:rPr>
        <w:annotationRef/>
      </w:r>
      <w:r>
        <w:t xml:space="preserve">Research, or reproducing research? </w:t>
      </w:r>
    </w:p>
  </w:comment>
  <w:comment w:id="550" w:author="Kate" w:date="2018-02-25T18:12:00Z" w:initials="K">
    <w:p w14:paraId="70F2DAA0" w14:textId="147CE4B8" w:rsidR="00516A35" w:rsidRPr="00516A35" w:rsidRDefault="00516A35">
      <w:pPr>
        <w:pStyle w:val="CommentText"/>
      </w:pPr>
      <w:r>
        <w:rPr>
          <w:rStyle w:val="CommentReference"/>
        </w:rPr>
        <w:annotationRef/>
      </w:r>
      <w:r>
        <w:t xml:space="preserve">I’m not sure of the relevance of this to what precedes it; you just said that most research is repeated multiple times, so they </w:t>
      </w:r>
      <w:r>
        <w:rPr>
          <w:i/>
        </w:rPr>
        <w:t>are</w:t>
      </w:r>
      <w:r>
        <w:t xml:space="preserve">, right? </w:t>
      </w:r>
    </w:p>
  </w:comment>
  <w:comment w:id="559" w:author="Kate" w:date="2018-02-25T18:13:00Z" w:initials="K">
    <w:p w14:paraId="19A86BE6" w14:textId="0EF897E8" w:rsidR="00516A35" w:rsidRDefault="00516A35">
      <w:pPr>
        <w:pStyle w:val="CommentText"/>
      </w:pPr>
      <w:r>
        <w:rPr>
          <w:rStyle w:val="CommentReference"/>
        </w:rPr>
        <w:annotationRef/>
      </w:r>
      <w:r>
        <w:t xml:space="preserve">?? </w:t>
      </w:r>
    </w:p>
  </w:comment>
  <w:comment w:id="572" w:author="Kate" w:date="2018-02-25T18:15:00Z" w:initials="K">
    <w:p w14:paraId="02BEBE0D" w14:textId="517E6D2E" w:rsidR="00516A35" w:rsidRDefault="00516A35">
      <w:pPr>
        <w:pStyle w:val="CommentText"/>
      </w:pPr>
      <w:r>
        <w:rPr>
          <w:rStyle w:val="CommentReference"/>
        </w:rPr>
        <w:annotationRef/>
      </w:r>
      <w:r>
        <w:t>Just active voice</w:t>
      </w:r>
      <w:bookmarkStart w:id="576" w:name="_GoBack"/>
      <w:bookmarkEnd w:id="576"/>
    </w:p>
  </w:comment>
  <w:comment w:id="580" w:author="Kate" w:date="2018-02-25T18:16:00Z" w:initials="K">
    <w:p w14:paraId="33D1CC7C" w14:textId="6B125B82" w:rsidR="00516A35" w:rsidRDefault="00516A35">
      <w:pPr>
        <w:pStyle w:val="CommentText"/>
      </w:pPr>
      <w:r>
        <w:rPr>
          <w:rStyle w:val="CommentReference"/>
        </w:rPr>
        <w:annotationRef/>
      </w:r>
      <w:r>
        <w:t>vague</w:t>
      </w:r>
    </w:p>
  </w:comment>
  <w:comment w:id="583" w:author="Kate" w:date="2018-02-25T18:16:00Z" w:initials="K">
    <w:p w14:paraId="36448963" w14:textId="7B70F560" w:rsidR="00516A35" w:rsidRDefault="00516A35">
      <w:pPr>
        <w:pStyle w:val="CommentText"/>
      </w:pPr>
      <w:r>
        <w:rPr>
          <w:rStyle w:val="CommentReference"/>
        </w:rPr>
        <w:annotationRef/>
      </w:r>
      <w:r>
        <w:t>I would wonder if this should be “research”—in which case you would want to change the first word of the sentence to “Scientists”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7DDDA6" w15:done="0"/>
  <w15:commentEx w15:paraId="532D3D6E" w15:done="0"/>
  <w15:commentEx w15:paraId="2FDEE5E9" w15:done="0"/>
  <w15:commentEx w15:paraId="1526EF58" w15:done="0"/>
  <w15:commentEx w15:paraId="11B8B254" w15:done="0"/>
  <w15:commentEx w15:paraId="759DEC32" w15:done="0"/>
  <w15:commentEx w15:paraId="467B3665" w15:done="0"/>
  <w15:commentEx w15:paraId="7FE2A0D2" w15:done="0"/>
  <w15:commentEx w15:paraId="34409A37" w15:done="0"/>
  <w15:commentEx w15:paraId="2D69089F" w15:done="0"/>
  <w15:commentEx w15:paraId="317C9108" w15:done="0"/>
  <w15:commentEx w15:paraId="12D4AE82" w15:done="0"/>
  <w15:commentEx w15:paraId="04377976" w15:done="0"/>
  <w15:commentEx w15:paraId="5F3B5B3D" w15:done="0"/>
  <w15:commentEx w15:paraId="032815EB" w15:done="0"/>
  <w15:commentEx w15:paraId="33DD9B48" w15:done="0"/>
  <w15:commentEx w15:paraId="579AFADD" w15:done="0"/>
  <w15:commentEx w15:paraId="6F96DBBB" w15:done="0"/>
  <w15:commentEx w15:paraId="64245E1C" w15:done="0"/>
  <w15:commentEx w15:paraId="7C4D11E9" w15:done="0"/>
  <w15:commentEx w15:paraId="4F032EE5" w15:done="0"/>
  <w15:commentEx w15:paraId="25FF5240" w15:done="0"/>
  <w15:commentEx w15:paraId="2FD8F9DF" w15:done="0"/>
  <w15:commentEx w15:paraId="52FB3F38" w15:done="0"/>
  <w15:commentEx w15:paraId="61D82ECA" w15:done="0"/>
  <w15:commentEx w15:paraId="0192F8DA" w15:done="0"/>
  <w15:commentEx w15:paraId="2697AC21" w15:done="0"/>
  <w15:commentEx w15:paraId="037DFA7B" w15:done="0"/>
  <w15:commentEx w15:paraId="2CAB0E3D" w15:done="0"/>
  <w15:commentEx w15:paraId="6BE945E0" w15:done="0"/>
  <w15:commentEx w15:paraId="6564C45F" w15:done="0"/>
  <w15:commentEx w15:paraId="55EA49DF" w15:done="0"/>
  <w15:commentEx w15:paraId="427CE304" w15:done="0"/>
  <w15:commentEx w15:paraId="6D7CAB08" w15:done="0"/>
  <w15:commentEx w15:paraId="29621836" w15:done="0"/>
  <w15:commentEx w15:paraId="6F01E872" w15:done="0"/>
  <w15:commentEx w15:paraId="69D020D5" w15:done="0"/>
  <w15:commentEx w15:paraId="1F6DA4FB" w15:done="0"/>
  <w15:commentEx w15:paraId="504698F1" w15:done="0"/>
  <w15:commentEx w15:paraId="617A06A2" w15:done="0"/>
  <w15:commentEx w15:paraId="6D145EB5" w15:done="0"/>
  <w15:commentEx w15:paraId="019EE821" w15:done="0"/>
  <w15:commentEx w15:paraId="073A0CA1" w15:done="0"/>
  <w15:commentEx w15:paraId="02CC43F3" w15:done="0"/>
  <w15:commentEx w15:paraId="59114815" w15:done="0"/>
  <w15:commentEx w15:paraId="555F36B0" w15:done="0"/>
  <w15:commentEx w15:paraId="74D80CA2" w15:done="0"/>
  <w15:commentEx w15:paraId="6F576C7E" w15:done="0"/>
  <w15:commentEx w15:paraId="2EFFBAD1" w15:done="0"/>
  <w15:commentEx w15:paraId="786D955F" w15:done="0"/>
  <w15:commentEx w15:paraId="147CFBD6" w15:done="0"/>
  <w15:commentEx w15:paraId="041914CE" w15:done="0"/>
  <w15:commentEx w15:paraId="70F2DAA0" w15:done="0"/>
  <w15:commentEx w15:paraId="19A86BE6" w15:done="0"/>
  <w15:commentEx w15:paraId="02BEBE0D" w15:done="0"/>
  <w15:commentEx w15:paraId="33D1CC7C" w15:done="0"/>
  <w15:commentEx w15:paraId="364489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7DDDA6" w16cid:durableId="1E3D7C35"/>
  <w16cid:commentId w16cid:paraId="532D3D6E" w16cid:durableId="1E3D7C52"/>
  <w16cid:commentId w16cid:paraId="2FDEE5E9" w16cid:durableId="1E392D02"/>
  <w16cid:commentId w16cid:paraId="1526EF58" w16cid:durableId="1E392D22"/>
  <w16cid:commentId w16cid:paraId="11B8B254" w16cid:durableId="1E392D4C"/>
  <w16cid:commentId w16cid:paraId="759DEC32" w16cid:durableId="1E392D6E"/>
  <w16cid:commentId w16cid:paraId="467B3665" w16cid:durableId="1E392DAC"/>
  <w16cid:commentId w16cid:paraId="7FE2A0D2" w16cid:durableId="1E392DC8"/>
  <w16cid:commentId w16cid:paraId="34409A37" w16cid:durableId="1E39302B"/>
  <w16cid:commentId w16cid:paraId="2D69089F" w16cid:durableId="1E392E5F"/>
  <w16cid:commentId w16cid:paraId="317C9108" w16cid:durableId="1E392EB4"/>
  <w16cid:commentId w16cid:paraId="12D4AE82" w16cid:durableId="1E392F13"/>
  <w16cid:commentId w16cid:paraId="04377976" w16cid:durableId="1E392F4C"/>
  <w16cid:commentId w16cid:paraId="5F3B5B3D" w16cid:durableId="1E392FB2"/>
  <w16cid:commentId w16cid:paraId="032815EB" w16cid:durableId="1E393094"/>
  <w16cid:commentId w16cid:paraId="33DD9B48" w16cid:durableId="1E3930C5"/>
  <w16cid:commentId w16cid:paraId="579AFADD" w16cid:durableId="1E393140"/>
  <w16cid:commentId w16cid:paraId="6F96DBBB" w16cid:durableId="1E3931D5"/>
  <w16cid:commentId w16cid:paraId="64245E1C" w16cid:durableId="1E3D1DF8"/>
  <w16cid:commentId w16cid:paraId="7C4D11E9" w16cid:durableId="1E3D1DF9"/>
  <w16cid:commentId w16cid:paraId="4F032EE5" w16cid:durableId="1E3D1DFA"/>
  <w16cid:commentId w16cid:paraId="25FF5240" w16cid:durableId="1E3D1DFB"/>
  <w16cid:commentId w16cid:paraId="52FB3F38" w16cid:durableId="1E3D1DFC"/>
  <w16cid:commentId w16cid:paraId="61D82ECA" w16cid:durableId="1E3D1DFD"/>
  <w16cid:commentId w16cid:paraId="0192F8DA" w16cid:durableId="1E3D1DFE"/>
  <w16cid:commentId w16cid:paraId="2697AC21" w16cid:durableId="1E3D224D"/>
  <w16cid:commentId w16cid:paraId="037DFA7B" w16cid:durableId="1E3D1DFF"/>
  <w16cid:commentId w16cid:paraId="2CAB0E3D" w16cid:durableId="1E3D1E01"/>
  <w16cid:commentId w16cid:paraId="6BE945E0" w16cid:durableId="1E3D1E02"/>
  <w16cid:commentId w16cid:paraId="6564C45F" w16cid:durableId="1E3D1E03"/>
  <w16cid:commentId w16cid:paraId="55EA49DF" w16cid:durableId="1E3D1E04"/>
  <w16cid:commentId w16cid:paraId="427CE304" w16cid:durableId="1E3D1E05"/>
  <w16cid:commentId w16cid:paraId="6D7CAB08" w16cid:durableId="1E3D1E06"/>
  <w16cid:commentId w16cid:paraId="29621836" w16cid:durableId="1E3D1EF8"/>
  <w16cid:commentId w16cid:paraId="6F01E872" w16cid:durableId="1E3D1E07"/>
  <w16cid:commentId w16cid:paraId="69D020D5" w16cid:durableId="1E3D1E08"/>
  <w16cid:commentId w16cid:paraId="1F6DA4FB" w16cid:durableId="1E3D1E09"/>
  <w16cid:commentId w16cid:paraId="504698F1" w16cid:durableId="1E3D1F11"/>
  <w16cid:commentId w16cid:paraId="617A06A2" w16cid:durableId="1E3D1F31"/>
  <w16cid:commentId w16cid:paraId="6D145EB5" w16cid:durableId="1E3D1FF3"/>
  <w16cid:commentId w16cid:paraId="019EE821" w16cid:durableId="1E3D1F6D"/>
  <w16cid:commentId w16cid:paraId="073A0CA1" w16cid:durableId="1E3D2086"/>
  <w16cid:commentId w16cid:paraId="02CC43F3" w16cid:durableId="1E3D209A"/>
  <w16cid:commentId w16cid:paraId="59114815" w16cid:durableId="1E3D20BB"/>
  <w16cid:commentId w16cid:paraId="555F36B0" w16cid:durableId="1E3D20ED"/>
  <w16cid:commentId w16cid:paraId="74D80CA2" w16cid:durableId="1E3D2124"/>
  <w16cid:commentId w16cid:paraId="6F576C7E" w16cid:durableId="1E3D216A"/>
  <w16cid:commentId w16cid:paraId="2EFFBAD1" w16cid:durableId="1E3D23CA"/>
  <w16cid:commentId w16cid:paraId="786D955F" w16cid:durableId="1E3D23D0"/>
  <w16cid:commentId w16cid:paraId="147CFBD6" w16cid:durableId="1E3D23B2"/>
  <w16cid:commentId w16cid:paraId="041914CE" w16cid:durableId="1E3D2403"/>
  <w16cid:commentId w16cid:paraId="70F2DAA0" w16cid:durableId="1E3D7B07"/>
  <w16cid:commentId w16cid:paraId="19A86BE6" w16cid:durableId="1E3D7B5E"/>
  <w16cid:commentId w16cid:paraId="02BEBE0D" w16cid:durableId="1E3D7BD0"/>
  <w16cid:commentId w16cid:paraId="33D1CC7C" w16cid:durableId="1E3D7BF6"/>
  <w16cid:commentId w16cid:paraId="36448963" w16cid:durableId="1E3D7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B7BA4" w14:textId="77777777" w:rsidR="009D5E02" w:rsidRDefault="009D5E02">
      <w:pPr>
        <w:spacing w:after="0"/>
      </w:pPr>
      <w:r>
        <w:separator/>
      </w:r>
    </w:p>
  </w:endnote>
  <w:endnote w:type="continuationSeparator" w:id="0">
    <w:p w14:paraId="2B8A7695" w14:textId="77777777" w:rsidR="009D5E02" w:rsidRDefault="009D5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3032118"/>
      <w:docPartObj>
        <w:docPartGallery w:val="Page Numbers (Bottom of Page)"/>
        <w:docPartUnique/>
      </w:docPartObj>
    </w:sdtPr>
    <w:sdtContent>
      <w:p w14:paraId="033E6F1D" w14:textId="77777777" w:rsidR="00516A35" w:rsidRDefault="00516A35" w:rsidP="00DC7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395C2B" w14:textId="77777777" w:rsidR="00516A35" w:rsidRDefault="00516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2708058"/>
      <w:docPartObj>
        <w:docPartGallery w:val="Page Numbers (Bottom of Page)"/>
        <w:docPartUnique/>
      </w:docPartObj>
    </w:sdtPr>
    <w:sdtContent>
      <w:p w14:paraId="26CEBC61" w14:textId="79A24663" w:rsidR="00516A35" w:rsidRDefault="00516A35" w:rsidP="00DC7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E0E5A">
          <w:rPr>
            <w:rStyle w:val="PageNumber"/>
            <w:noProof/>
          </w:rPr>
          <w:t>26</w:t>
        </w:r>
        <w:r>
          <w:rPr>
            <w:rStyle w:val="PageNumber"/>
          </w:rPr>
          <w:fldChar w:fldCharType="end"/>
        </w:r>
      </w:p>
    </w:sdtContent>
  </w:sdt>
  <w:p w14:paraId="641DA363" w14:textId="77777777" w:rsidR="00516A35" w:rsidRDefault="00516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75BA1" w14:textId="77777777" w:rsidR="009D5E02" w:rsidRDefault="009D5E02">
      <w:r>
        <w:separator/>
      </w:r>
    </w:p>
  </w:footnote>
  <w:footnote w:type="continuationSeparator" w:id="0">
    <w:p w14:paraId="69EAB67F" w14:textId="77777777" w:rsidR="009D5E02" w:rsidRDefault="009D5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D8325B"/>
    <w:multiLevelType w:val="multilevel"/>
    <w:tmpl w:val="A9AE07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B36046"/>
    <w:multiLevelType w:val="multilevel"/>
    <w:tmpl w:val="1BEEEC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72E3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FFB4969"/>
    <w:multiLevelType w:val="multilevel"/>
    <w:tmpl w:val="301852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w15:presenceInfo w15:providerId="None" w15:userId="K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24E5"/>
    <w:rsid w:val="000F0DB6"/>
    <w:rsid w:val="00101ADB"/>
    <w:rsid w:val="002F37E4"/>
    <w:rsid w:val="00300149"/>
    <w:rsid w:val="00391496"/>
    <w:rsid w:val="00425F71"/>
    <w:rsid w:val="00441A23"/>
    <w:rsid w:val="004D789E"/>
    <w:rsid w:val="004E0E5A"/>
    <w:rsid w:val="004E29B3"/>
    <w:rsid w:val="00516A35"/>
    <w:rsid w:val="00590D07"/>
    <w:rsid w:val="00784D58"/>
    <w:rsid w:val="007E6A8F"/>
    <w:rsid w:val="0086059F"/>
    <w:rsid w:val="008D6863"/>
    <w:rsid w:val="009D5E02"/>
    <w:rsid w:val="00AA2D84"/>
    <w:rsid w:val="00B472EE"/>
    <w:rsid w:val="00B71F19"/>
    <w:rsid w:val="00B86B75"/>
    <w:rsid w:val="00BC48D5"/>
    <w:rsid w:val="00C36279"/>
    <w:rsid w:val="00C84B38"/>
    <w:rsid w:val="00CD79D5"/>
    <w:rsid w:val="00CE0262"/>
    <w:rsid w:val="00D14365"/>
    <w:rsid w:val="00DC7C93"/>
    <w:rsid w:val="00E315A3"/>
    <w:rsid w:val="00ED61BD"/>
    <w:rsid w:val="00F271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B8491A"/>
  <w15:docId w15:val="{DA605F08-8270-48C5-B5B7-B4C52B07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1496"/>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91496"/>
  </w:style>
  <w:style w:type="paragraph" w:styleId="Footer">
    <w:name w:val="footer"/>
    <w:basedOn w:val="Normal"/>
    <w:link w:val="FooterChar"/>
    <w:unhideWhenUsed/>
    <w:rsid w:val="00391496"/>
    <w:pPr>
      <w:tabs>
        <w:tab w:val="center" w:pos="4680"/>
        <w:tab w:val="right" w:pos="9360"/>
      </w:tabs>
      <w:spacing w:after="0"/>
    </w:pPr>
  </w:style>
  <w:style w:type="character" w:customStyle="1" w:styleId="FooterChar">
    <w:name w:val="Footer Char"/>
    <w:basedOn w:val="DefaultParagraphFont"/>
    <w:link w:val="Footer"/>
    <w:rsid w:val="00391496"/>
    <w:rPr>
      <w:rFonts w:ascii="Arial" w:hAnsi="Arial"/>
    </w:rPr>
  </w:style>
  <w:style w:type="character" w:styleId="PageNumber">
    <w:name w:val="page number"/>
    <w:basedOn w:val="DefaultParagraphFont"/>
    <w:semiHidden/>
    <w:unhideWhenUsed/>
    <w:rsid w:val="00391496"/>
  </w:style>
  <w:style w:type="character" w:styleId="CommentReference">
    <w:name w:val="annotation reference"/>
    <w:basedOn w:val="DefaultParagraphFont"/>
    <w:semiHidden/>
    <w:unhideWhenUsed/>
    <w:rsid w:val="00DC7C93"/>
    <w:rPr>
      <w:sz w:val="16"/>
      <w:szCs w:val="16"/>
    </w:rPr>
  </w:style>
  <w:style w:type="paragraph" w:styleId="CommentText">
    <w:name w:val="annotation text"/>
    <w:basedOn w:val="Normal"/>
    <w:link w:val="CommentTextChar"/>
    <w:semiHidden/>
    <w:unhideWhenUsed/>
    <w:rsid w:val="00DC7C93"/>
    <w:rPr>
      <w:sz w:val="20"/>
      <w:szCs w:val="20"/>
    </w:rPr>
  </w:style>
  <w:style w:type="character" w:customStyle="1" w:styleId="CommentTextChar">
    <w:name w:val="Comment Text Char"/>
    <w:basedOn w:val="DefaultParagraphFont"/>
    <w:link w:val="CommentText"/>
    <w:semiHidden/>
    <w:rsid w:val="00DC7C93"/>
    <w:rPr>
      <w:rFonts w:ascii="Arial" w:hAnsi="Arial"/>
      <w:sz w:val="20"/>
      <w:szCs w:val="20"/>
    </w:rPr>
  </w:style>
  <w:style w:type="paragraph" w:styleId="CommentSubject">
    <w:name w:val="annotation subject"/>
    <w:basedOn w:val="CommentText"/>
    <w:next w:val="CommentText"/>
    <w:link w:val="CommentSubjectChar"/>
    <w:semiHidden/>
    <w:unhideWhenUsed/>
    <w:rsid w:val="00DC7C93"/>
    <w:rPr>
      <w:b/>
      <w:bCs/>
    </w:rPr>
  </w:style>
  <w:style w:type="character" w:customStyle="1" w:styleId="CommentSubjectChar">
    <w:name w:val="Comment Subject Char"/>
    <w:basedOn w:val="CommentTextChar"/>
    <w:link w:val="CommentSubject"/>
    <w:semiHidden/>
    <w:rsid w:val="00DC7C93"/>
    <w:rPr>
      <w:rFonts w:ascii="Arial" w:hAnsi="Arial"/>
      <w:b/>
      <w:bCs/>
      <w:sz w:val="20"/>
      <w:szCs w:val="20"/>
    </w:rPr>
  </w:style>
  <w:style w:type="paragraph" w:styleId="BalloonText">
    <w:name w:val="Balloon Text"/>
    <w:basedOn w:val="Normal"/>
    <w:link w:val="BalloonTextChar"/>
    <w:semiHidden/>
    <w:unhideWhenUsed/>
    <w:rsid w:val="00DC7C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C7C93"/>
    <w:rPr>
      <w:rFonts w:ascii="Segoe UI" w:hAnsi="Segoe UI" w:cs="Segoe UI"/>
      <w:sz w:val="18"/>
      <w:szCs w:val="18"/>
    </w:rPr>
  </w:style>
  <w:style w:type="paragraph" w:styleId="Revision">
    <w:name w:val="Revision"/>
    <w:hidden/>
    <w:semiHidden/>
    <w:rsid w:val="00CE0262"/>
    <w:pPr>
      <w:spacing w:after="0"/>
    </w:pPr>
    <w:rPr>
      <w:rFonts w:ascii="Arial" w:hAnsi="Arial"/>
    </w:rPr>
  </w:style>
  <w:style w:type="paragraph" w:styleId="ListParagraph">
    <w:name w:val="List Paragraph"/>
    <w:basedOn w:val="Normal"/>
    <w:rsid w:val="00ED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36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8/rstb.2014.0344" TargetMode="External"/><Relationship Id="rId18" Type="http://schemas.openxmlformats.org/officeDocument/2006/relationships/hyperlink" Target="https://doi.org/10.1126/scitranslmed.aaf5027" TargetMode="External"/><Relationship Id="rId26" Type="http://schemas.openxmlformats.org/officeDocument/2006/relationships/hyperlink" Target="https://doi.org/10.1073/pnas.0504978102" TargetMode="External"/><Relationship Id="rId39" Type="http://schemas.openxmlformats.org/officeDocument/2006/relationships/hyperlink" Target="https://doi.org/10.1128/aem.03006-05" TargetMode="External"/><Relationship Id="rId21" Type="http://schemas.openxmlformats.org/officeDocument/2006/relationships/hyperlink" Target="https://doi.org/10.1128/mbio.01018-16" TargetMode="External"/><Relationship Id="rId34" Type="http://schemas.openxmlformats.org/officeDocument/2006/relationships/hyperlink" Target="https://doi.org/10.1126/science.aad3369" TargetMode="External"/><Relationship Id="rId42" Type="http://schemas.openxmlformats.org/officeDocument/2006/relationships/hyperlink" Target="https://doi.org/10.7554/elife.04333" TargetMode="External"/><Relationship Id="rId47" Type="http://schemas.openxmlformats.org/officeDocument/2006/relationships/hyperlink" Target="https://doi.org/10.1016/j.chom.2008.09.009" TargetMode="External"/><Relationship Id="rId50" Type="http://schemas.openxmlformats.org/officeDocument/2006/relationships/hyperlink" Target="https://doi.org/10.1371/journal.pone.0186281" TargetMode="External"/><Relationship Id="rId55" Type="http://schemas.openxmlformats.org/officeDocument/2006/relationships/hyperlink" Target="https://doi.org/10.1186/s40168-017-0268-4" TargetMode="External"/><Relationship Id="rId63" Type="http://schemas.openxmlformats.org/officeDocument/2006/relationships/hyperlink" Target="https://doi.org/10.1186/s13059-017-1359-z" TargetMode="External"/><Relationship Id="rId68" Type="http://schemas.openxmlformats.org/officeDocument/2006/relationships/hyperlink" Target="https://doi.org/10.1073/pnas.1222878110" TargetMode="External"/><Relationship Id="rId76" Type="http://schemas.openxmlformats.org/officeDocument/2006/relationships/hyperlink" Target="https://doi.org/10.12688/f1000research.3-62.v2" TargetMode="External"/><Relationship Id="rId7" Type="http://schemas.openxmlformats.org/officeDocument/2006/relationships/comments" Target="comments.xml"/><Relationship Id="rId71" Type="http://schemas.openxmlformats.org/officeDocument/2006/relationships/hyperlink" Target="https://doi.org/10.1371/journal.pcbi.1000424" TargetMode="External"/><Relationship Id="rId2" Type="http://schemas.openxmlformats.org/officeDocument/2006/relationships/styles" Target="styles.xml"/><Relationship Id="rId16" Type="http://schemas.openxmlformats.org/officeDocument/2006/relationships/hyperlink" Target="https://doi.org/10.1073/pnas.1421412111" TargetMode="External"/><Relationship Id="rId29" Type="http://schemas.openxmlformats.org/officeDocument/2006/relationships/hyperlink" Target="https://doi.org/10.1038/nrg2825" TargetMode="External"/><Relationship Id="rId11" Type="http://schemas.openxmlformats.org/officeDocument/2006/relationships/footer" Target="footer2.xml"/><Relationship Id="rId24" Type="http://schemas.openxmlformats.org/officeDocument/2006/relationships/hyperlink" Target="https://doi.org/10.1038/nature07540" TargetMode="External"/><Relationship Id="rId32" Type="http://schemas.openxmlformats.org/officeDocument/2006/relationships/hyperlink" Target="https://doi.org/10.1186/s40168-017-0394-z" TargetMode="External"/><Relationship Id="rId37" Type="http://schemas.openxmlformats.org/officeDocument/2006/relationships/hyperlink" Target="https://doi.org/10.1093/nar/gkt1244" TargetMode="External"/><Relationship Id="rId40" Type="http://schemas.openxmlformats.org/officeDocument/2006/relationships/hyperlink" Target="https://doi.org/10.1511/2014.111.460" TargetMode="External"/><Relationship Id="rId45" Type="http://schemas.openxmlformats.org/officeDocument/2006/relationships/hyperlink" Target="https://doi.org/10.1371/journal.pone.0115253" TargetMode="External"/><Relationship Id="rId53" Type="http://schemas.openxmlformats.org/officeDocument/2006/relationships/hyperlink" Target="https://doi.org/10.1126/science.342.6155.191-a" TargetMode="External"/><Relationship Id="rId58" Type="http://schemas.openxmlformats.org/officeDocument/2006/relationships/hyperlink" Target="https://doi.org/10.1016/j.neuroimage.2013.08.012" TargetMode="External"/><Relationship Id="rId66" Type="http://schemas.openxmlformats.org/officeDocument/2006/relationships/hyperlink" Target="https://doi.org/10.1038/news031124-9" TargetMode="External"/><Relationship Id="rId74" Type="http://schemas.openxmlformats.org/officeDocument/2006/relationships/hyperlink" Target="https://doi.org/10.1371/journal.pcbi.1004947"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80/19345747.2011.618213" TargetMode="External"/><Relationship Id="rId10" Type="http://schemas.openxmlformats.org/officeDocument/2006/relationships/footer" Target="footer1.xml"/><Relationship Id="rId19" Type="http://schemas.openxmlformats.org/officeDocument/2006/relationships/hyperlink" Target="https://doi.org/10.6084/m9.figshare.5440621.v2" TargetMode="External"/><Relationship Id="rId31" Type="http://schemas.openxmlformats.org/officeDocument/2006/relationships/hyperlink" Target="https://doi.org/10.1038/nature13178" TargetMode="External"/><Relationship Id="rId44" Type="http://schemas.openxmlformats.org/officeDocument/2006/relationships/hyperlink" Target="https://doi.org/10.17605/OSF.IO/2DXU5" TargetMode="External"/><Relationship Id="rId52" Type="http://schemas.openxmlformats.org/officeDocument/2006/relationships/hyperlink" Target="https://doi.org/10.1371/annotation/880a72e1-9cf3-45a9-bf1c-c74ccb73fd35" TargetMode="External"/><Relationship Id="rId60" Type="http://schemas.openxmlformats.org/officeDocument/2006/relationships/hyperlink" Target="https://doi.org/10.1371/journal.pone.0149794" TargetMode="External"/><Relationship Id="rId65" Type="http://schemas.openxmlformats.org/officeDocument/2006/relationships/hyperlink" Target="https://doi.org/10.1128/msystems.00016-17" TargetMode="External"/><Relationship Id="rId73" Type="http://schemas.openxmlformats.org/officeDocument/2006/relationships/hyperlink" Target="https://doi.org/10.1371/journal.pcbi.1005097" TargetMode="External"/><Relationship Id="rId78"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371/journal.pone.0080278" TargetMode="External"/><Relationship Id="rId22" Type="http://schemas.openxmlformats.org/officeDocument/2006/relationships/hyperlink" Target="https://doi.org/10.1016/j.febslet.2014.09.039" TargetMode="External"/><Relationship Id="rId27" Type="http://schemas.openxmlformats.org/officeDocument/2006/relationships/hyperlink" Target="https://doi.org/10.1038/4441022a" TargetMode="External"/><Relationship Id="rId30" Type="http://schemas.openxmlformats.org/officeDocument/2006/relationships/hyperlink" Target="https://doi.org/10.1038/nature11234" TargetMode="External"/><Relationship Id="rId35" Type="http://schemas.openxmlformats.org/officeDocument/2006/relationships/hyperlink" Target="https://doi.org/10.1016/j.chom.2016.04.017" TargetMode="External"/><Relationship Id="rId43" Type="http://schemas.openxmlformats.org/officeDocument/2006/relationships/hyperlink" Target="https://doi.org/10.1126/science.caredit.a1500282" TargetMode="External"/><Relationship Id="rId48" Type="http://schemas.openxmlformats.org/officeDocument/2006/relationships/hyperlink" Target="https://doi.org/10.1016/j.cell.2009.09.033" TargetMode="External"/><Relationship Id="rId56" Type="http://schemas.openxmlformats.org/officeDocument/2006/relationships/hyperlink" Target="https://doi.org/10.1186/s40168-016-0172-3" TargetMode="External"/><Relationship Id="rId64" Type="http://schemas.openxmlformats.org/officeDocument/2006/relationships/hyperlink" Target="https://doi.org/10.1128/msystems.00063-17" TargetMode="External"/><Relationship Id="rId69" Type="http://schemas.openxmlformats.org/officeDocument/2006/relationships/hyperlink" Target="https://doi.org/10.1242/dmm.017400" TargetMode="External"/><Relationship Id="rId77"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1371/journal.pone.0170384" TargetMode="External"/><Relationship Id="rId72" Type="http://schemas.openxmlformats.org/officeDocument/2006/relationships/hyperlink" Target="https://doi.org/10.1371/journal.pcbi.1005412" TargetMode="External"/><Relationship Id="rId3" Type="http://schemas.openxmlformats.org/officeDocument/2006/relationships/settings" Target="settings.xml"/><Relationship Id="rId12" Type="http://schemas.openxmlformats.org/officeDocument/2006/relationships/hyperlink" Target="https://sites.google.com/site/beyondthepdf/" TargetMode="External"/><Relationship Id="rId17" Type="http://schemas.openxmlformats.org/officeDocument/2006/relationships/hyperlink" Target="https://doi.org/10.1177/1745691616646366" TargetMode="External"/><Relationship Id="rId25" Type="http://schemas.openxmlformats.org/officeDocument/2006/relationships/hyperlink" Target="https://doi.org/10.1038/nature05414" TargetMode="External"/><Relationship Id="rId33" Type="http://schemas.openxmlformats.org/officeDocument/2006/relationships/hyperlink" Target="https://doi.org/10.1186/2049-2618-2-8" TargetMode="External"/><Relationship Id="rId38" Type="http://schemas.openxmlformats.org/officeDocument/2006/relationships/hyperlink" Target="https://doi.org/10.1093/nar/gkt1209" TargetMode="External"/><Relationship Id="rId46" Type="http://schemas.openxmlformats.org/officeDocument/2006/relationships/hyperlink" Target="https://doi.org/10.1186/s40168-017-0267-5" TargetMode="External"/><Relationship Id="rId59" Type="http://schemas.openxmlformats.org/officeDocument/2006/relationships/hyperlink" Target="https://doi.org/10.1371/journal.pmed.0020124" TargetMode="External"/><Relationship Id="rId67" Type="http://schemas.openxmlformats.org/officeDocument/2006/relationships/hyperlink" Target="https://doi.org/10.1371/journal.pbio.2005203" TargetMode="External"/><Relationship Id="rId20" Type="http://schemas.openxmlformats.org/officeDocument/2006/relationships/hyperlink" Target="https://doi.org/10.1038/505612a" TargetMode="External"/><Relationship Id="rId41" Type="http://schemas.openxmlformats.org/officeDocument/2006/relationships/hyperlink" Target="https://doi.org/10.1371/journal.pbio.1002106" TargetMode="External"/><Relationship Id="rId54" Type="http://schemas.openxmlformats.org/officeDocument/2006/relationships/hyperlink" Target="https://doi.org/10.1186/s12915-014-0087-z" TargetMode="External"/><Relationship Id="rId62" Type="http://schemas.openxmlformats.org/officeDocument/2006/relationships/hyperlink" Target="https://doi.org/10.1038/d41586-018-01023-3" TargetMode="External"/><Relationship Id="rId70" Type="http://schemas.openxmlformats.org/officeDocument/2006/relationships/hyperlink" Target="https://doi.org/10.1371/journal.pcbi.1005510" TargetMode="External"/><Relationship Id="rId75" Type="http://schemas.openxmlformats.org/officeDocument/2006/relationships/hyperlink" Target="https://doi.org/10.1371/journal.pcbi.100328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28/mbio.01256-16" TargetMode="External"/><Relationship Id="rId23" Type="http://schemas.openxmlformats.org/officeDocument/2006/relationships/hyperlink" Target="https://doi.org/10.1371/journal.pone.0084689" TargetMode="External"/><Relationship Id="rId28" Type="http://schemas.openxmlformats.org/officeDocument/2006/relationships/hyperlink" Target="https://doi.org/10.6084/m9.figshare.3115156.v2" TargetMode="External"/><Relationship Id="rId36" Type="http://schemas.openxmlformats.org/officeDocument/2006/relationships/hyperlink" Target="https://doi.org/10.1371/journal.pone.0043052" TargetMode="External"/><Relationship Id="rId49" Type="http://schemas.openxmlformats.org/officeDocument/2006/relationships/hyperlink" Target="https://doi.org/10.1093/femsre/fuv036" TargetMode="External"/><Relationship Id="rId57" Type="http://schemas.openxmlformats.org/officeDocument/2006/relationships/hyperlink" Target="https://doi.org/10.1164/rccm.201210-1913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29</Pages>
  <Words>8215</Words>
  <Characters>46826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Kate</cp:lastModifiedBy>
  <cp:revision>7</cp:revision>
  <dcterms:created xsi:type="dcterms:W3CDTF">2018-02-21T20:19:00Z</dcterms:created>
  <dcterms:modified xsi:type="dcterms:W3CDTF">2018-02-25T23:24:00Z</dcterms:modified>
</cp:coreProperties>
</file>